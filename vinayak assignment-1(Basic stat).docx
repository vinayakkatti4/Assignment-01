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9BC7BFF" w:rsidR="00266B62" w:rsidRPr="00707DE3" w:rsidRDefault="00B94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data 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63547C2" w:rsidR="00266B62" w:rsidRPr="00707DE3" w:rsidRDefault="00B94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EC416F2" w:rsidR="00266B62" w:rsidRPr="00707DE3" w:rsidRDefault="00B94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0E8ADB5" w:rsidR="00266B62" w:rsidRPr="00707DE3" w:rsidRDefault="00B94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30B7E75" w:rsidR="00266B62" w:rsidRPr="00707DE3" w:rsidRDefault="00B94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0764A59" w:rsidR="00266B62" w:rsidRPr="00707DE3" w:rsidRDefault="00B94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8599773" w:rsidR="00266B62" w:rsidRPr="00707DE3" w:rsidRDefault="00B94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7096D6D" w:rsidR="00266B62" w:rsidRPr="00707DE3" w:rsidRDefault="00B94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8413CA6" w:rsidR="00266B62" w:rsidRPr="00707DE3" w:rsidRDefault="00B94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FC020A1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8237A1E" w:rsidR="00266B62" w:rsidRPr="00707DE3" w:rsidRDefault="00B94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9C7F307" w:rsidR="00266B62" w:rsidRPr="00707DE3" w:rsidRDefault="00B94C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6190CAA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1933014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B60B05D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9AA45D7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3A116EC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B407186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DC73FE2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2BF31D7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35473FD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831ACC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8C8BDAA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A552D62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412875A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E176F96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E5D7357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AD49E27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2F15372" w:rsidR="00266B62" w:rsidRPr="00707DE3" w:rsidRDefault="00854A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021F8CE" w:rsidR="00266B62" w:rsidRPr="00707DE3" w:rsidRDefault="00854A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7A36232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D44D4CD" w:rsidR="00266B62" w:rsidRPr="00707DE3" w:rsidRDefault="003F7D1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B814A22" w14:textId="4EB35731" w:rsidR="008E4679" w:rsidRDefault="0012495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 when the three coins are tossed,</w:t>
      </w:r>
      <w:r w:rsidR="009F2F05">
        <w:rPr>
          <w:rFonts w:ascii="Times New Roman" w:hAnsi="Times New Roman" w:cs="Times New Roman"/>
          <w:sz w:val="28"/>
          <w:szCs w:val="28"/>
        </w:rPr>
        <w:t xml:space="preserve"> the sample space will be</w:t>
      </w:r>
    </w:p>
    <w:p w14:paraId="0EF8FCA7" w14:textId="01122BFB" w:rsidR="009F2F05" w:rsidRDefault="009F2F0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= {(</w:t>
      </w:r>
      <w:proofErr w:type="gramStart"/>
      <w:r>
        <w:rPr>
          <w:rFonts w:ascii="Times New Roman" w:hAnsi="Times New Roman" w:cs="Times New Roman"/>
          <w:sz w:val="28"/>
          <w:szCs w:val="28"/>
        </w:rPr>
        <w:t>H,H</w:t>
      </w:r>
      <w:proofErr w:type="gramEnd"/>
      <w:r>
        <w:rPr>
          <w:rFonts w:ascii="Times New Roman" w:hAnsi="Times New Roman" w:cs="Times New Roman"/>
          <w:sz w:val="28"/>
          <w:szCs w:val="28"/>
        </w:rPr>
        <w:t>,H)</w:t>
      </w:r>
      <w:r w:rsidR="006636EE">
        <w:rPr>
          <w:rFonts w:ascii="Times New Roman" w:hAnsi="Times New Roman" w:cs="Times New Roman"/>
          <w:sz w:val="28"/>
          <w:szCs w:val="28"/>
        </w:rPr>
        <w:t xml:space="preserve"> (H,H,T) (</w:t>
      </w:r>
      <w:r w:rsidR="000C1E9A">
        <w:rPr>
          <w:rFonts w:ascii="Times New Roman" w:hAnsi="Times New Roman" w:cs="Times New Roman"/>
          <w:sz w:val="28"/>
          <w:szCs w:val="28"/>
        </w:rPr>
        <w:t>H,T,H) (H,T,T) (T,H,H) (T,H,T)</w:t>
      </w:r>
      <w:r w:rsidR="009C584A">
        <w:rPr>
          <w:rFonts w:ascii="Times New Roman" w:hAnsi="Times New Roman" w:cs="Times New Roman"/>
          <w:sz w:val="28"/>
          <w:szCs w:val="28"/>
        </w:rPr>
        <w:t xml:space="preserve"> (T,T,H) (T,T,T)</w:t>
      </w:r>
      <w:r w:rsidR="004C689E">
        <w:rPr>
          <w:rFonts w:ascii="Times New Roman" w:hAnsi="Times New Roman" w:cs="Times New Roman"/>
          <w:sz w:val="28"/>
          <w:szCs w:val="28"/>
        </w:rPr>
        <w:t>}</w:t>
      </w:r>
    </w:p>
    <w:p w14:paraId="3D33472E" w14:textId="7D155CB4" w:rsidR="009C584A" w:rsidRDefault="007B3B9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Condition:</w:t>
      </w:r>
      <w:r w:rsidR="009C584A">
        <w:rPr>
          <w:rFonts w:ascii="Times New Roman" w:hAnsi="Times New Roman" w:cs="Times New Roman"/>
          <w:sz w:val="28"/>
          <w:szCs w:val="28"/>
        </w:rPr>
        <w:t xml:space="preserve"> two heads and </w:t>
      </w:r>
      <w:r w:rsidR="00676D33">
        <w:rPr>
          <w:rFonts w:ascii="Times New Roman" w:hAnsi="Times New Roman" w:cs="Times New Roman"/>
          <w:sz w:val="28"/>
          <w:szCs w:val="28"/>
        </w:rPr>
        <w:t>one tail</w:t>
      </w:r>
      <w:r w:rsidR="00972626">
        <w:rPr>
          <w:rFonts w:ascii="Times New Roman" w:hAnsi="Times New Roman" w:cs="Times New Roman"/>
          <w:sz w:val="28"/>
          <w:szCs w:val="28"/>
        </w:rPr>
        <w:t xml:space="preserve">   A</w:t>
      </w:r>
      <w:r w:rsidR="00676D33">
        <w:rPr>
          <w:rFonts w:ascii="Times New Roman" w:hAnsi="Times New Roman" w:cs="Times New Roman"/>
          <w:sz w:val="28"/>
          <w:szCs w:val="28"/>
        </w:rPr>
        <w:t xml:space="preserve"> ={(</w:t>
      </w:r>
      <w:proofErr w:type="gramStart"/>
      <w:r w:rsidR="004C689E">
        <w:rPr>
          <w:rFonts w:ascii="Times New Roman" w:hAnsi="Times New Roman" w:cs="Times New Roman"/>
          <w:sz w:val="28"/>
          <w:szCs w:val="28"/>
        </w:rPr>
        <w:t>H,H</w:t>
      </w:r>
      <w:proofErr w:type="gramEnd"/>
      <w:r w:rsidR="004C689E">
        <w:rPr>
          <w:rFonts w:ascii="Times New Roman" w:hAnsi="Times New Roman" w:cs="Times New Roman"/>
          <w:sz w:val="28"/>
          <w:szCs w:val="28"/>
        </w:rPr>
        <w:t>,T) (H,T,H) (T,H,H)}</w:t>
      </w:r>
    </w:p>
    <w:p w14:paraId="7E60DD26" w14:textId="298F4956" w:rsidR="00972626" w:rsidRDefault="0097262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P(A) = </w:t>
      </w:r>
      <w:r w:rsidR="008F27FC">
        <w:rPr>
          <w:rFonts w:ascii="Times New Roman" w:hAnsi="Times New Roman" w:cs="Times New Roman"/>
          <w:sz w:val="28"/>
          <w:szCs w:val="28"/>
        </w:rPr>
        <w:t>3/8</w:t>
      </w:r>
    </w:p>
    <w:p w14:paraId="224DE5CF" w14:textId="365122E1" w:rsidR="008F27FC" w:rsidRPr="008F27FC" w:rsidRDefault="008F27F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7FC">
        <w:rPr>
          <w:rFonts w:ascii="Times New Roman" w:hAnsi="Times New Roman" w:cs="Times New Roman"/>
          <w:b/>
          <w:bCs/>
          <w:sz w:val="28"/>
          <w:szCs w:val="28"/>
        </w:rPr>
        <w:t>P(A) = 0.375</w:t>
      </w:r>
    </w:p>
    <w:p w14:paraId="6008921F" w14:textId="77777777" w:rsidR="00972626" w:rsidRDefault="00972626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7370FC1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7B3B91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2A0282C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7B3B91">
        <w:rPr>
          <w:rFonts w:ascii="Times New Roman" w:hAnsi="Times New Roman" w:cs="Times New Roman"/>
          <w:sz w:val="28"/>
          <w:szCs w:val="28"/>
        </w:rPr>
        <w:t xml:space="preserve">and </w:t>
      </w:r>
      <w:r w:rsidR="007B3B91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365AEFD3" w14:textId="77777777" w:rsidR="00062B94" w:rsidRDefault="00062B94" w:rsidP="00062B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67A9F3" w14:textId="56DDD12C" w:rsidR="00602417" w:rsidRDefault="007B3B91" w:rsidP="0060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  <w:r w:rsidR="00062B94">
        <w:rPr>
          <w:rFonts w:ascii="Times New Roman" w:hAnsi="Times New Roman" w:cs="Times New Roman"/>
          <w:sz w:val="28"/>
          <w:szCs w:val="28"/>
        </w:rPr>
        <w:t xml:space="preserve"> </w:t>
      </w:r>
      <w:r w:rsidR="004512AE">
        <w:rPr>
          <w:rFonts w:ascii="Times New Roman" w:hAnsi="Times New Roman" w:cs="Times New Roman"/>
          <w:sz w:val="28"/>
          <w:szCs w:val="28"/>
        </w:rPr>
        <w:t xml:space="preserve">the sample space is = </w:t>
      </w:r>
      <w:r w:rsidR="00602417">
        <w:rPr>
          <w:rFonts w:ascii="Times New Roman" w:eastAsia="Times New Roman" w:hAnsi="Times New Roman" w:cs="Times New Roman"/>
          <w:sz w:val="28"/>
          <w:szCs w:val="28"/>
        </w:rPr>
        <w:t>{(1,</w:t>
      </w:r>
      <w:proofErr w:type="gramStart"/>
      <w:r w:rsidR="00602417">
        <w:rPr>
          <w:rFonts w:ascii="Times New Roman" w:eastAsia="Times New Roman" w:hAnsi="Times New Roman" w:cs="Times New Roman"/>
          <w:sz w:val="28"/>
          <w:szCs w:val="28"/>
        </w:rPr>
        <w:t>1)(</w:t>
      </w:r>
      <w:proofErr w:type="gramEnd"/>
      <w:r w:rsidR="00602417">
        <w:rPr>
          <w:rFonts w:ascii="Times New Roman" w:eastAsia="Times New Roman" w:hAnsi="Times New Roman" w:cs="Times New Roman"/>
          <w:sz w:val="28"/>
          <w:szCs w:val="28"/>
        </w:rPr>
        <w:t>1,2)(1,3)(1,4)(1,5)(1,6)</w:t>
      </w:r>
    </w:p>
    <w:p w14:paraId="7AEFAA89" w14:textId="0504BA4C" w:rsidR="00602417" w:rsidRDefault="00602417" w:rsidP="0060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="007B3B91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(2,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2,2)(2,3)(2,4)(2,5)(2,6)</w:t>
      </w:r>
    </w:p>
    <w:p w14:paraId="576E531D" w14:textId="7031EF1A" w:rsidR="00602417" w:rsidRDefault="00602417" w:rsidP="0060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="007B3B91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(3,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3,2)(3,3)(3,4)(3,5)(3,6)</w:t>
      </w:r>
    </w:p>
    <w:p w14:paraId="3E77576D" w14:textId="2B93FC20" w:rsidR="00602417" w:rsidRDefault="00602417" w:rsidP="0060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="007B3B91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(4,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4,2)(4,3)(4,4)(4,5)(4,6) </w:t>
      </w:r>
    </w:p>
    <w:p w14:paraId="0361CCEA" w14:textId="5CE1786F" w:rsidR="00602417" w:rsidRDefault="00602417" w:rsidP="0060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  <w:r w:rsidR="007B3B91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(5,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5,2)(5,3)(5,4)(5,5)(5,6) </w:t>
      </w:r>
    </w:p>
    <w:p w14:paraId="59FED817" w14:textId="20344DA4" w:rsidR="00602417" w:rsidRDefault="00602417" w:rsidP="0060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  <w:r w:rsidR="007B3B9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(6,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6,2)(6,3)(6,4)(6,5)(6,6)}</w:t>
      </w:r>
    </w:p>
    <w:p w14:paraId="56A17DF4" w14:textId="77777777" w:rsidR="009142A7" w:rsidRDefault="009142A7" w:rsidP="006024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E2BBD8" w14:textId="77777777" w:rsidR="009142A7" w:rsidRDefault="009142A7" w:rsidP="006024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8885D5" w14:textId="0C69DA27" w:rsidR="007B3B91" w:rsidRDefault="009E2E80" w:rsidP="0060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A: sum is equal to 1=</w:t>
      </w:r>
    </w:p>
    <w:p w14:paraId="27D7F04A" w14:textId="7AB38105" w:rsidR="009E2E80" w:rsidRDefault="009142A7" w:rsidP="0060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P(A)=0/36</w:t>
      </w:r>
    </w:p>
    <w:p w14:paraId="795F570C" w14:textId="4542C49A" w:rsidR="009142A7" w:rsidRDefault="00A04468" w:rsidP="006024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4468">
        <w:rPr>
          <w:rFonts w:ascii="Times New Roman" w:eastAsia="Times New Roman" w:hAnsi="Times New Roman" w:cs="Times New Roman"/>
          <w:b/>
          <w:bCs/>
          <w:sz w:val="28"/>
          <w:szCs w:val="28"/>
        </w:rPr>
        <w:t>P(A)=0</w:t>
      </w:r>
    </w:p>
    <w:p w14:paraId="3252870A" w14:textId="3CB8FBE5" w:rsidR="00A04468" w:rsidRDefault="00C54375" w:rsidP="0060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B: sum is less than or equal to 4</w:t>
      </w:r>
    </w:p>
    <w:p w14:paraId="7C5E7642" w14:textId="25A905F8" w:rsidR="00C54375" w:rsidRDefault="00C54375" w:rsidP="0060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P(B)</w:t>
      </w:r>
      <w:r w:rsidR="005438A0">
        <w:rPr>
          <w:rFonts w:ascii="Times New Roman" w:eastAsia="Times New Roman" w:hAnsi="Times New Roman" w:cs="Times New Roman"/>
          <w:sz w:val="28"/>
          <w:szCs w:val="28"/>
        </w:rPr>
        <w:t>=6/36</w:t>
      </w:r>
    </w:p>
    <w:p w14:paraId="7D0B93D0" w14:textId="3E38A36B" w:rsidR="005438A0" w:rsidRDefault="005438A0" w:rsidP="006024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38A0">
        <w:rPr>
          <w:rFonts w:ascii="Times New Roman" w:eastAsia="Times New Roman" w:hAnsi="Times New Roman" w:cs="Times New Roman"/>
          <w:b/>
          <w:bCs/>
          <w:sz w:val="28"/>
          <w:szCs w:val="28"/>
        </w:rPr>
        <w:t>P(B) = 0.166</w:t>
      </w:r>
    </w:p>
    <w:p w14:paraId="065768EA" w14:textId="697AEF8F" w:rsidR="005438A0" w:rsidRDefault="00386A96" w:rsidP="0060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C: </w:t>
      </w:r>
      <w:r w:rsidR="00356878">
        <w:rPr>
          <w:rFonts w:ascii="Times New Roman" w:eastAsia="Times New Roman" w:hAnsi="Times New Roman" w:cs="Times New Roman"/>
          <w:sz w:val="28"/>
          <w:szCs w:val="28"/>
        </w:rPr>
        <w:t xml:space="preserve">sum is divisible </w:t>
      </w:r>
      <w:proofErr w:type="gramStart"/>
      <w:r w:rsidR="00356878">
        <w:rPr>
          <w:rFonts w:ascii="Times New Roman" w:eastAsia="Times New Roman" w:hAnsi="Times New Roman" w:cs="Times New Roman"/>
          <w:sz w:val="28"/>
          <w:szCs w:val="28"/>
        </w:rPr>
        <w:t>by  2</w:t>
      </w:r>
      <w:proofErr w:type="gramEnd"/>
      <w:r w:rsidR="00356878">
        <w:rPr>
          <w:rFonts w:ascii="Times New Roman" w:eastAsia="Times New Roman" w:hAnsi="Times New Roman" w:cs="Times New Roman"/>
          <w:sz w:val="28"/>
          <w:szCs w:val="28"/>
        </w:rPr>
        <w:t xml:space="preserve"> and 3</w:t>
      </w:r>
    </w:p>
    <w:p w14:paraId="7585A1FF" w14:textId="683FB7BB" w:rsidR="00356878" w:rsidRDefault="00174B50" w:rsidP="0060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P(C)=6/36</w:t>
      </w:r>
    </w:p>
    <w:p w14:paraId="79A653EC" w14:textId="3795832B" w:rsidR="00174B50" w:rsidRPr="00174B50" w:rsidRDefault="00174B50" w:rsidP="006024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4B50">
        <w:rPr>
          <w:rFonts w:ascii="Times New Roman" w:eastAsia="Times New Roman" w:hAnsi="Times New Roman" w:cs="Times New Roman"/>
          <w:b/>
          <w:bCs/>
          <w:sz w:val="28"/>
          <w:szCs w:val="28"/>
        </w:rPr>
        <w:t>P(C)=0.166</w:t>
      </w:r>
    </w:p>
    <w:p w14:paraId="16073726" w14:textId="77777777" w:rsidR="009142A7" w:rsidRDefault="009142A7" w:rsidP="0060241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</w:t>
      </w:r>
      <w:bookmarkStart w:id="0" w:name="_Hlk122022073"/>
      <w:r w:rsidRPr="00F407B7">
        <w:rPr>
          <w:sz w:val="28"/>
          <w:szCs w:val="28"/>
        </w:rPr>
        <w:t>the probability that none of the balls drawn is blue</w:t>
      </w:r>
      <w:bookmarkEnd w:id="0"/>
      <w:r w:rsidRPr="00F407B7">
        <w:rPr>
          <w:sz w:val="28"/>
          <w:szCs w:val="28"/>
        </w:rPr>
        <w:t>?</w:t>
      </w:r>
    </w:p>
    <w:p w14:paraId="221FE862" w14:textId="77777777" w:rsidR="00885EB9" w:rsidRDefault="00885EB9" w:rsidP="00F407B7">
      <w:pPr>
        <w:rPr>
          <w:rFonts w:ascii="Times New Roman" w:hAnsi="Times New Roman" w:cs="Times New Roman"/>
          <w:sz w:val="28"/>
          <w:szCs w:val="28"/>
        </w:rPr>
      </w:pPr>
    </w:p>
    <w:p w14:paraId="6B59C34B" w14:textId="7E411718" w:rsidR="00022704" w:rsidRDefault="00BB442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  <w:r w:rsidR="00B6290B">
        <w:rPr>
          <w:rFonts w:ascii="Times New Roman" w:hAnsi="Times New Roman" w:cs="Times New Roman"/>
          <w:sz w:val="28"/>
          <w:szCs w:val="28"/>
        </w:rPr>
        <w:t>using permutation and combination,</w:t>
      </w:r>
    </w:p>
    <w:p w14:paraId="19D2A17E" w14:textId="6858EF04" w:rsidR="003655F1" w:rsidRPr="003655F1" w:rsidRDefault="003655F1" w:rsidP="003655F1">
      <w:pPr>
        <w:rPr>
          <w:rFonts w:ascii="Times New Roman" w:eastAsia="Arial" w:hAnsi="Times New Roman" w:cs="Times New Roman"/>
          <w:b/>
          <w:color w:val="333333"/>
          <w:sz w:val="28"/>
          <w:szCs w:val="28"/>
          <w:highlight w:val="white"/>
        </w:rPr>
      </w:pP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Total </w:t>
      </w:r>
      <w:r w:rsidR="004F4DE4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n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o </w:t>
      </w:r>
      <w:r w:rsidR="004F4DE4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o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f Chances </w:t>
      </w:r>
      <w:r w:rsidR="004F4DE4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t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o </w:t>
      </w:r>
      <w:r w:rsidR="004F4DE4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d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raw</w:t>
      </w:r>
      <w:r w:rsidR="00925C8A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 2 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Balls </w:t>
      </w:r>
      <w:r w:rsidR="00925C8A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a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t Random From</w:t>
      </w:r>
      <w:r w:rsidR="00925C8A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 7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 </w:t>
      </w:r>
      <w:r w:rsidR="003F5B3F"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Colored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 Balls,</w:t>
      </w:r>
      <w:r w:rsidR="00925C8A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 </w:t>
      </w:r>
      <w:r w:rsidRPr="003F5B3F">
        <w:rPr>
          <w:rFonts w:ascii="Times New Roman" w:eastAsia="Arial" w:hAnsi="Times New Roman" w:cs="Times New Roman"/>
          <w:b/>
          <w:color w:val="333333"/>
          <w:sz w:val="28"/>
          <w:szCs w:val="28"/>
          <w:highlight w:val="white"/>
        </w:rPr>
        <w:t>N(S)=</w:t>
      </w:r>
      <w:r w:rsidRPr="003655F1">
        <w:rPr>
          <w:rFonts w:ascii="Times New Roman" w:eastAsia="Arial" w:hAnsi="Times New Roman" w:cs="Times New Roman"/>
          <w:b/>
          <w:color w:val="333333"/>
          <w:sz w:val="28"/>
          <w:szCs w:val="28"/>
          <w:highlight w:val="white"/>
        </w:rPr>
        <w:t>7C2=21</w:t>
      </w:r>
    </w:p>
    <w:p w14:paraId="408A16D2" w14:textId="18834029" w:rsidR="003655F1" w:rsidRPr="003655F1" w:rsidRDefault="003655F1" w:rsidP="003655F1">
      <w:pPr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Let</w:t>
      </w:r>
      <w:r w:rsidRPr="003655F1">
        <w:rPr>
          <w:rFonts w:ascii="Times New Roman" w:eastAsia="Arial" w:hAnsi="Times New Roman" w:cs="Times New Roman"/>
          <w:b/>
          <w:color w:val="333333"/>
          <w:sz w:val="28"/>
          <w:szCs w:val="28"/>
          <w:highlight w:val="white"/>
        </w:rPr>
        <w:t xml:space="preserve"> </w:t>
      </w:r>
      <w:proofErr w:type="spellStart"/>
      <w:r w:rsidRPr="003655F1">
        <w:rPr>
          <w:rFonts w:ascii="Times New Roman" w:eastAsia="Arial" w:hAnsi="Times New Roman" w:cs="Times New Roman"/>
          <w:b/>
          <w:color w:val="333333"/>
          <w:sz w:val="28"/>
          <w:szCs w:val="28"/>
          <w:highlight w:val="white"/>
        </w:rPr>
        <w:t>E</w:t>
      </w:r>
      <w:proofErr w:type="spellEnd"/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b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e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a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n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e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vent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t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o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d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raw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 2 b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alls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o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ther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t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han </w:t>
      </w:r>
      <w:r w:rsidRPr="0085246E">
        <w:rPr>
          <w:rFonts w:ascii="Times New Roman" w:eastAsia="Arial" w:hAnsi="Times New Roman" w:cs="Times New Roman"/>
          <w:bCs/>
          <w:color w:val="333333"/>
          <w:sz w:val="28"/>
          <w:szCs w:val="28"/>
          <w:highlight w:val="white"/>
        </w:rPr>
        <w:t>Blue</w:t>
      </w:r>
      <w:r w:rsidR="00154CA1" w:rsidRPr="0085246E">
        <w:rPr>
          <w:rFonts w:ascii="Times New Roman" w:eastAsia="Arial" w:hAnsi="Times New Roman" w:cs="Times New Roman"/>
          <w:bCs/>
          <w:color w:val="333333"/>
          <w:sz w:val="28"/>
          <w:szCs w:val="28"/>
          <w:highlight w:val="white"/>
        </w:rPr>
        <w:t>.</w:t>
      </w:r>
    </w:p>
    <w:p w14:paraId="64D35EC4" w14:textId="1BE76E68" w:rsidR="00885EB9" w:rsidRDefault="003655F1" w:rsidP="003655F1">
      <w:pPr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</w:pP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No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o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f Chances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t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o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d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raw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t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wo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b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alls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o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 xml:space="preserve">ther </w:t>
      </w:r>
      <w:r w:rsidR="00154CA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t</w:t>
      </w:r>
      <w:r w:rsidRPr="003655F1">
        <w:rPr>
          <w:rFonts w:ascii="Times New Roman" w:eastAsia="Arial" w:hAnsi="Times New Roman" w:cs="Times New Roman"/>
          <w:color w:val="333333"/>
          <w:sz w:val="28"/>
          <w:szCs w:val="28"/>
          <w:highlight w:val="white"/>
        </w:rPr>
        <w:t>han Blue,</w:t>
      </w:r>
    </w:p>
    <w:p w14:paraId="0C9A4B09" w14:textId="487C54F0" w:rsidR="003655F1" w:rsidRDefault="003655F1" w:rsidP="003655F1">
      <w:pPr>
        <w:rPr>
          <w:rFonts w:ascii="Times New Roman" w:eastAsia="Arial" w:hAnsi="Times New Roman" w:cs="Times New Roman"/>
          <w:b/>
          <w:color w:val="333333"/>
          <w:sz w:val="28"/>
          <w:szCs w:val="28"/>
          <w:highlight w:val="white"/>
        </w:rPr>
      </w:pPr>
      <w:r w:rsidRPr="003F5B3F">
        <w:rPr>
          <w:rFonts w:ascii="Times New Roman" w:eastAsia="Arial" w:hAnsi="Times New Roman" w:cs="Times New Roman"/>
          <w:b/>
          <w:color w:val="333333"/>
          <w:sz w:val="28"/>
          <w:szCs w:val="28"/>
          <w:highlight w:val="white"/>
        </w:rPr>
        <w:t>N(E)</w:t>
      </w:r>
      <w:r w:rsidRPr="003655F1">
        <w:rPr>
          <w:rFonts w:ascii="Times New Roman" w:eastAsia="Arial" w:hAnsi="Times New Roman" w:cs="Times New Roman"/>
          <w:b/>
          <w:color w:val="333333"/>
          <w:sz w:val="28"/>
          <w:szCs w:val="28"/>
          <w:highlight w:val="white"/>
        </w:rPr>
        <w:t>=2C2+3C2+2C1.3C1=1+3+6=10</w:t>
      </w:r>
    </w:p>
    <w:p w14:paraId="172FDAEB" w14:textId="07E1F616" w:rsidR="005447AB" w:rsidRPr="006A0816" w:rsidRDefault="006A0816" w:rsidP="003655F1">
      <w:pPr>
        <w:rPr>
          <w:rFonts w:ascii="Times New Roman" w:eastAsia="Arial" w:hAnsi="Times New Roman" w:cs="Times New Roman"/>
          <w:bCs/>
          <w:color w:val="333333"/>
          <w:sz w:val="28"/>
          <w:szCs w:val="28"/>
          <w:highlight w:val="white"/>
        </w:rPr>
      </w:pPr>
      <w:r w:rsidRPr="006A0816">
        <w:rPr>
          <w:rFonts w:ascii="Times New Roman" w:eastAsia="Arial" w:hAnsi="Times New Roman" w:cs="Times New Roman"/>
          <w:bCs/>
          <w:color w:val="333333"/>
          <w:sz w:val="28"/>
          <w:szCs w:val="28"/>
        </w:rPr>
        <w:t xml:space="preserve">The Probability </w:t>
      </w:r>
      <w:r>
        <w:rPr>
          <w:rFonts w:ascii="Times New Roman" w:eastAsia="Arial" w:hAnsi="Times New Roman" w:cs="Times New Roman"/>
          <w:bCs/>
          <w:color w:val="333333"/>
          <w:sz w:val="28"/>
          <w:szCs w:val="28"/>
        </w:rPr>
        <w:t>t</w:t>
      </w:r>
      <w:r w:rsidRPr="006A0816">
        <w:rPr>
          <w:rFonts w:ascii="Times New Roman" w:eastAsia="Arial" w:hAnsi="Times New Roman" w:cs="Times New Roman"/>
          <w:bCs/>
          <w:color w:val="333333"/>
          <w:sz w:val="28"/>
          <w:szCs w:val="28"/>
        </w:rPr>
        <w:t xml:space="preserve">hat </w:t>
      </w:r>
      <w:r>
        <w:rPr>
          <w:rFonts w:ascii="Times New Roman" w:eastAsia="Arial" w:hAnsi="Times New Roman" w:cs="Times New Roman"/>
          <w:bCs/>
          <w:color w:val="333333"/>
          <w:sz w:val="28"/>
          <w:szCs w:val="28"/>
        </w:rPr>
        <w:t>n</w:t>
      </w:r>
      <w:r w:rsidRPr="006A0816">
        <w:rPr>
          <w:rFonts w:ascii="Times New Roman" w:eastAsia="Arial" w:hAnsi="Times New Roman" w:cs="Times New Roman"/>
          <w:bCs/>
          <w:color w:val="333333"/>
          <w:sz w:val="28"/>
          <w:szCs w:val="28"/>
        </w:rPr>
        <w:t xml:space="preserve">one </w:t>
      </w:r>
      <w:r>
        <w:rPr>
          <w:rFonts w:ascii="Times New Roman" w:eastAsia="Arial" w:hAnsi="Times New Roman" w:cs="Times New Roman"/>
          <w:bCs/>
          <w:color w:val="333333"/>
          <w:sz w:val="28"/>
          <w:szCs w:val="28"/>
        </w:rPr>
        <w:t>o</w:t>
      </w:r>
      <w:r w:rsidRPr="006A0816">
        <w:rPr>
          <w:rFonts w:ascii="Times New Roman" w:eastAsia="Arial" w:hAnsi="Times New Roman" w:cs="Times New Roman"/>
          <w:bCs/>
          <w:color w:val="333333"/>
          <w:sz w:val="28"/>
          <w:szCs w:val="28"/>
        </w:rPr>
        <w:t xml:space="preserve">f </w:t>
      </w:r>
      <w:r>
        <w:rPr>
          <w:rFonts w:ascii="Times New Roman" w:eastAsia="Arial" w:hAnsi="Times New Roman" w:cs="Times New Roman"/>
          <w:bCs/>
          <w:color w:val="333333"/>
          <w:sz w:val="28"/>
          <w:szCs w:val="28"/>
        </w:rPr>
        <w:t>t</w:t>
      </w:r>
      <w:r w:rsidRPr="006A0816">
        <w:rPr>
          <w:rFonts w:ascii="Times New Roman" w:eastAsia="Arial" w:hAnsi="Times New Roman" w:cs="Times New Roman"/>
          <w:bCs/>
          <w:color w:val="333333"/>
          <w:sz w:val="28"/>
          <w:szCs w:val="28"/>
        </w:rPr>
        <w:t xml:space="preserve">he Balls </w:t>
      </w:r>
      <w:r>
        <w:rPr>
          <w:rFonts w:ascii="Times New Roman" w:eastAsia="Arial" w:hAnsi="Times New Roman" w:cs="Times New Roman"/>
          <w:bCs/>
          <w:color w:val="333333"/>
          <w:sz w:val="28"/>
          <w:szCs w:val="28"/>
        </w:rPr>
        <w:t>d</w:t>
      </w:r>
      <w:r w:rsidRPr="006A0816">
        <w:rPr>
          <w:rFonts w:ascii="Times New Roman" w:eastAsia="Arial" w:hAnsi="Times New Roman" w:cs="Times New Roman"/>
          <w:bCs/>
          <w:color w:val="333333"/>
          <w:sz w:val="28"/>
          <w:szCs w:val="28"/>
        </w:rPr>
        <w:t xml:space="preserve">rawn </w:t>
      </w:r>
      <w:r>
        <w:rPr>
          <w:rFonts w:ascii="Times New Roman" w:eastAsia="Arial" w:hAnsi="Times New Roman" w:cs="Times New Roman"/>
          <w:bCs/>
          <w:color w:val="333333"/>
          <w:sz w:val="28"/>
          <w:szCs w:val="28"/>
        </w:rPr>
        <w:t>i</w:t>
      </w:r>
      <w:r w:rsidRPr="006A0816">
        <w:rPr>
          <w:rFonts w:ascii="Times New Roman" w:eastAsia="Arial" w:hAnsi="Times New Roman" w:cs="Times New Roman"/>
          <w:bCs/>
          <w:color w:val="333333"/>
          <w:sz w:val="28"/>
          <w:szCs w:val="28"/>
        </w:rPr>
        <w:t>s Blue</w:t>
      </w:r>
      <w:r w:rsidR="0085246E">
        <w:rPr>
          <w:rFonts w:ascii="Times New Roman" w:eastAsia="Arial" w:hAnsi="Times New Roman" w:cs="Times New Roman"/>
          <w:bCs/>
          <w:color w:val="333333"/>
          <w:sz w:val="28"/>
          <w:szCs w:val="28"/>
        </w:rPr>
        <w:t xml:space="preserve"> is,</w:t>
      </w:r>
    </w:p>
    <w:p w14:paraId="163D5C75" w14:textId="1EDC20A2" w:rsidR="003655F1" w:rsidRPr="003F5B3F" w:rsidRDefault="003655F1" w:rsidP="003655F1">
      <w:pPr>
        <w:rPr>
          <w:rFonts w:ascii="Times New Roman" w:eastAsia="Times New Roman" w:hAnsi="Times New Roman" w:cs="Times New Roman"/>
          <w:sz w:val="28"/>
          <w:szCs w:val="28"/>
        </w:rPr>
      </w:pPr>
      <w:r w:rsidRPr="003F5B3F">
        <w:rPr>
          <w:rFonts w:ascii="Times New Roman" w:eastAsia="Arial" w:hAnsi="Times New Roman" w:cs="Times New Roman"/>
          <w:b/>
          <w:color w:val="333333"/>
          <w:sz w:val="28"/>
          <w:szCs w:val="28"/>
          <w:highlight w:val="white"/>
        </w:rPr>
        <w:t>P(E)=N(E)/N(S)=10/21</w:t>
      </w:r>
      <w:r w:rsidRPr="003F5B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C65A17" w14:textId="133586FA" w:rsidR="007467D4" w:rsidRPr="007119F9" w:rsidRDefault="007467D4" w:rsidP="003655F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119F9">
        <w:rPr>
          <w:rFonts w:ascii="Times New Roman" w:eastAsia="Times New Roman" w:hAnsi="Times New Roman" w:cs="Times New Roman"/>
          <w:b/>
          <w:bCs/>
          <w:sz w:val="28"/>
          <w:szCs w:val="28"/>
        </w:rPr>
        <w:t>P(E)=</w:t>
      </w:r>
      <w:r w:rsidR="007119F9" w:rsidRPr="007119F9">
        <w:rPr>
          <w:rFonts w:ascii="Times New Roman" w:eastAsia="Times New Roman" w:hAnsi="Times New Roman" w:cs="Times New Roman"/>
          <w:b/>
          <w:bCs/>
          <w:sz w:val="28"/>
          <w:szCs w:val="28"/>
        </w:rPr>
        <w:t>0.476</w:t>
      </w:r>
    </w:p>
    <w:p w14:paraId="1FD5BE17" w14:textId="77777777" w:rsidR="00B6290B" w:rsidRPr="003655F1" w:rsidRDefault="00B6290B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4BFAA611" w14:textId="77777777" w:rsidR="00C14533" w:rsidRDefault="00C1453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6F19CDD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42EB2C" w14:textId="117FCB0E" w:rsidR="00C14533" w:rsidRDefault="00C1453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6180C34D" w14:textId="1E6B9F0E" w:rsidR="00B70222" w:rsidRPr="00B70222" w:rsidRDefault="00C91BA5" w:rsidP="00B70222">
      <w:pPr>
        <w:shd w:val="clear" w:color="auto" w:fill="FFFFFF"/>
        <w:spacing w:after="120" w:line="319" w:lineRule="auto"/>
        <w:rPr>
          <w:rFonts w:ascii="Times New Roman" w:eastAsia="Arial" w:hAnsi="Times New Roman" w:cs="Times New Roman"/>
          <w:sz w:val="28"/>
          <w:szCs w:val="28"/>
        </w:rPr>
      </w:pPr>
      <w:r w:rsidRPr="00B70222">
        <w:rPr>
          <w:rFonts w:ascii="Times New Roman" w:eastAsia="Arial" w:hAnsi="Times New Roman" w:cs="Times New Roman"/>
          <w:sz w:val="28"/>
          <w:szCs w:val="28"/>
        </w:rPr>
        <w:t>= 1</w:t>
      </w:r>
      <w:r w:rsidR="00B70222" w:rsidRPr="00B70222">
        <w:rPr>
          <w:rFonts w:ascii="Times New Roman" w:eastAsia="Arial" w:hAnsi="Times New Roman" w:cs="Times New Roman"/>
          <w:sz w:val="28"/>
          <w:szCs w:val="28"/>
        </w:rPr>
        <w:t xml:space="preserve"> * </w:t>
      </w:r>
      <w:r w:rsidR="00815E2C" w:rsidRPr="00B70222">
        <w:rPr>
          <w:rFonts w:ascii="Times New Roman" w:eastAsia="Arial" w:hAnsi="Times New Roman" w:cs="Times New Roman"/>
          <w:sz w:val="28"/>
          <w:szCs w:val="28"/>
        </w:rPr>
        <w:t>0.015 +</w:t>
      </w:r>
      <w:r w:rsidR="00B70222" w:rsidRPr="00B70222">
        <w:rPr>
          <w:rFonts w:ascii="Times New Roman" w:eastAsia="Arial" w:hAnsi="Times New Roman" w:cs="Times New Roman"/>
          <w:sz w:val="28"/>
          <w:szCs w:val="28"/>
        </w:rPr>
        <w:t xml:space="preserve"> 4*0.</w:t>
      </w:r>
      <w:r w:rsidR="00815E2C" w:rsidRPr="00B70222">
        <w:rPr>
          <w:rFonts w:ascii="Times New Roman" w:eastAsia="Arial" w:hAnsi="Times New Roman" w:cs="Times New Roman"/>
          <w:sz w:val="28"/>
          <w:szCs w:val="28"/>
        </w:rPr>
        <w:t>20 +</w:t>
      </w:r>
      <w:r w:rsidR="00B70222" w:rsidRPr="00B70222">
        <w:rPr>
          <w:rFonts w:ascii="Times New Roman" w:eastAsia="Arial" w:hAnsi="Times New Roman" w:cs="Times New Roman"/>
          <w:sz w:val="28"/>
          <w:szCs w:val="28"/>
        </w:rPr>
        <w:t xml:space="preserve"> 3 *0.</w:t>
      </w:r>
      <w:r w:rsidR="00815E2C" w:rsidRPr="00B70222">
        <w:rPr>
          <w:rFonts w:ascii="Times New Roman" w:eastAsia="Arial" w:hAnsi="Times New Roman" w:cs="Times New Roman"/>
          <w:sz w:val="28"/>
          <w:szCs w:val="28"/>
        </w:rPr>
        <w:t>65 +</w:t>
      </w:r>
      <w:r w:rsidR="00B70222" w:rsidRPr="00B70222">
        <w:rPr>
          <w:rFonts w:ascii="Times New Roman" w:eastAsia="Arial" w:hAnsi="Times New Roman" w:cs="Times New Roman"/>
          <w:sz w:val="28"/>
          <w:szCs w:val="28"/>
        </w:rPr>
        <w:t xml:space="preserve"> 5*0.</w:t>
      </w:r>
      <w:r w:rsidR="00815E2C" w:rsidRPr="00B70222">
        <w:rPr>
          <w:rFonts w:ascii="Times New Roman" w:eastAsia="Arial" w:hAnsi="Times New Roman" w:cs="Times New Roman"/>
          <w:sz w:val="28"/>
          <w:szCs w:val="28"/>
        </w:rPr>
        <w:t>005 +</w:t>
      </w:r>
      <w:r w:rsidR="00B70222" w:rsidRPr="00B70222">
        <w:rPr>
          <w:rFonts w:ascii="Times New Roman" w:eastAsia="Arial" w:hAnsi="Times New Roman" w:cs="Times New Roman"/>
          <w:sz w:val="28"/>
          <w:szCs w:val="28"/>
        </w:rPr>
        <w:t xml:space="preserve"> 6 *0.</w:t>
      </w:r>
      <w:r w:rsidR="00815E2C" w:rsidRPr="00B70222">
        <w:rPr>
          <w:rFonts w:ascii="Times New Roman" w:eastAsia="Arial" w:hAnsi="Times New Roman" w:cs="Times New Roman"/>
          <w:sz w:val="28"/>
          <w:szCs w:val="28"/>
        </w:rPr>
        <w:t>01 +</w:t>
      </w:r>
      <w:r w:rsidR="00B70222" w:rsidRPr="00B70222">
        <w:rPr>
          <w:rFonts w:ascii="Times New Roman" w:eastAsia="Arial" w:hAnsi="Times New Roman" w:cs="Times New Roman"/>
          <w:sz w:val="28"/>
          <w:szCs w:val="28"/>
        </w:rPr>
        <w:t xml:space="preserve"> 2 * 0.12</w:t>
      </w:r>
    </w:p>
    <w:p w14:paraId="23D148D3" w14:textId="3973CA5B" w:rsidR="00B70222" w:rsidRPr="00B70222" w:rsidRDefault="00B70222" w:rsidP="00B70222">
      <w:pPr>
        <w:shd w:val="clear" w:color="auto" w:fill="FFFFFF"/>
        <w:spacing w:after="120" w:line="319" w:lineRule="auto"/>
        <w:rPr>
          <w:rFonts w:ascii="Times New Roman" w:eastAsia="Arial" w:hAnsi="Times New Roman" w:cs="Times New Roman"/>
          <w:sz w:val="28"/>
          <w:szCs w:val="28"/>
        </w:rPr>
      </w:pPr>
      <w:r w:rsidRPr="00B70222">
        <w:rPr>
          <w:rFonts w:ascii="Times New Roman" w:eastAsia="Arial" w:hAnsi="Times New Roman" w:cs="Times New Roman"/>
          <w:sz w:val="28"/>
          <w:szCs w:val="28"/>
        </w:rPr>
        <w:t xml:space="preserve">= 0.015 + </w:t>
      </w:r>
      <w:r w:rsidR="00C91BA5" w:rsidRPr="00B70222">
        <w:rPr>
          <w:rFonts w:ascii="Times New Roman" w:eastAsia="Arial" w:hAnsi="Times New Roman" w:cs="Times New Roman"/>
          <w:sz w:val="28"/>
          <w:szCs w:val="28"/>
        </w:rPr>
        <w:t>0.8 +</w:t>
      </w:r>
      <w:r w:rsidRPr="00B70222">
        <w:rPr>
          <w:rFonts w:ascii="Times New Roman" w:eastAsia="Arial" w:hAnsi="Times New Roman" w:cs="Times New Roman"/>
          <w:sz w:val="28"/>
          <w:szCs w:val="28"/>
        </w:rPr>
        <w:t xml:space="preserve"> 1.95 + 0.025 + 0.06 + 0.24</w:t>
      </w:r>
    </w:p>
    <w:p w14:paraId="2EE3970D" w14:textId="0F27C882" w:rsidR="00B70222" w:rsidRPr="00B70222" w:rsidRDefault="00C91BA5" w:rsidP="00B70222">
      <w:pPr>
        <w:shd w:val="clear" w:color="auto" w:fill="FFFFFF"/>
        <w:spacing w:after="120" w:line="319" w:lineRule="auto"/>
        <w:rPr>
          <w:rFonts w:ascii="Times New Roman" w:eastAsia="Arial" w:hAnsi="Times New Roman" w:cs="Times New Roman"/>
          <w:sz w:val="28"/>
          <w:szCs w:val="28"/>
        </w:rPr>
      </w:pPr>
      <w:r w:rsidRPr="00B70222">
        <w:rPr>
          <w:rFonts w:ascii="Times New Roman" w:eastAsia="Arial" w:hAnsi="Times New Roman" w:cs="Times New Roman"/>
          <w:sz w:val="28"/>
          <w:szCs w:val="28"/>
        </w:rPr>
        <w:t>= 3.090</w:t>
      </w:r>
    </w:p>
    <w:p w14:paraId="6C26A3BD" w14:textId="4EBD8E66" w:rsidR="00B70222" w:rsidRDefault="00C91BA5" w:rsidP="00B70222">
      <w:pPr>
        <w:shd w:val="clear" w:color="auto" w:fill="FFFFFF"/>
        <w:spacing w:after="120" w:line="319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70222">
        <w:rPr>
          <w:rFonts w:ascii="Times New Roman" w:eastAsia="Arial" w:hAnsi="Times New Roman" w:cs="Times New Roman"/>
          <w:sz w:val="28"/>
          <w:szCs w:val="28"/>
        </w:rPr>
        <w:t xml:space="preserve">= </w:t>
      </w:r>
      <w:r w:rsidRPr="00C91BA5">
        <w:rPr>
          <w:rFonts w:ascii="Times New Roman" w:eastAsia="Arial" w:hAnsi="Times New Roman" w:cs="Times New Roman"/>
          <w:b/>
          <w:bCs/>
          <w:sz w:val="28"/>
          <w:szCs w:val="28"/>
        </w:rPr>
        <w:t>3.09</w:t>
      </w:r>
    </w:p>
    <w:p w14:paraId="619B8F1B" w14:textId="1E8AE29A" w:rsidR="00216A45" w:rsidRPr="00336529" w:rsidRDefault="00DF5E67" w:rsidP="00B70222">
      <w:pPr>
        <w:shd w:val="clear" w:color="auto" w:fill="FFFFFF"/>
        <w:spacing w:after="120" w:line="319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Expected no of candies for a randomly selected child</w:t>
      </w:r>
      <w:r w:rsidR="00336529">
        <w:rPr>
          <w:rFonts w:ascii="Times New Roman" w:eastAsia="Arial" w:hAnsi="Times New Roman" w:cs="Times New Roman"/>
          <w:sz w:val="28"/>
          <w:szCs w:val="28"/>
        </w:rPr>
        <w:t xml:space="preserve"> = </w:t>
      </w:r>
      <w:r w:rsidR="00336529" w:rsidRPr="00336529">
        <w:rPr>
          <w:rFonts w:ascii="Times New Roman" w:eastAsia="Arial" w:hAnsi="Times New Roman" w:cs="Times New Roman"/>
          <w:b/>
          <w:bCs/>
          <w:sz w:val="28"/>
          <w:szCs w:val="28"/>
        </w:rPr>
        <w:t>3.09</w:t>
      </w:r>
    </w:p>
    <w:p w14:paraId="6F9FD80F" w14:textId="757B879D" w:rsidR="00266B62" w:rsidRPr="00767DDF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767DDF">
        <w:rPr>
          <w:rFonts w:ascii="Times New Roman" w:hAnsi="Times New Roman" w:cs="Times New Roman"/>
          <w:sz w:val="28"/>
          <w:szCs w:val="28"/>
        </w:rPr>
        <w:t>Q7</w:t>
      </w:r>
      <w:r w:rsidR="00266B62" w:rsidRPr="00767DDF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67DDF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DD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767DDF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767DDF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767DDF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767DDF" w:rsidRDefault="00266B62" w:rsidP="00437040">
      <w:pPr>
        <w:pStyle w:val="ListParagraph"/>
        <w:ind w:left="1080"/>
        <w:rPr>
          <w:ins w:id="1" w:author="Vinayak Prakash Katti" w:date="2022-12-15T23:12:00Z"/>
          <w:rFonts w:ascii="Times New Roman" w:hAnsi="Times New Roman" w:cs="Times New Roman"/>
          <w:sz w:val="28"/>
          <w:szCs w:val="28"/>
        </w:rPr>
      </w:pPr>
      <w:r w:rsidRPr="00767DDF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33751418" w14:textId="000283B7" w:rsidR="00277EEE" w:rsidRPr="00767DDF" w:rsidRDefault="00277EEE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B7F723B" w14:textId="1FFE8905" w:rsidR="008443FB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DDF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3AA101EC" w14:textId="76901027" w:rsidR="00F547C0" w:rsidRPr="00F547C0" w:rsidRDefault="00F547C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  <w:r w:rsidR="00FC5BF8">
        <w:rPr>
          <w:rFonts w:ascii="Times New Roman" w:hAnsi="Times New Roman" w:cs="Times New Roman"/>
          <w:sz w:val="28"/>
          <w:szCs w:val="28"/>
        </w:rPr>
        <w:t xml:space="preserve">file attached in the name </w:t>
      </w:r>
      <w:r w:rsidR="00FC5BF8" w:rsidRPr="008F127D">
        <w:rPr>
          <w:rFonts w:ascii="Times New Roman" w:hAnsi="Times New Roman" w:cs="Times New Roman"/>
          <w:b/>
          <w:bCs/>
          <w:sz w:val="28"/>
          <w:szCs w:val="28"/>
        </w:rPr>
        <w:t>“a_1 Q7 solution</w:t>
      </w:r>
      <w:r w:rsidR="001148B1" w:rsidRPr="008F12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148B1" w:rsidRPr="008F127D">
        <w:rPr>
          <w:rFonts w:ascii="Times New Roman" w:hAnsi="Times New Roman" w:cs="Times New Roman"/>
          <w:b/>
          <w:bCs/>
          <w:sz w:val="28"/>
          <w:szCs w:val="28"/>
        </w:rPr>
        <w:t>vinayak</w:t>
      </w:r>
      <w:proofErr w:type="spellEnd"/>
      <w:r w:rsidR="001148B1" w:rsidRPr="008F127D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FC5B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2EB2E" w14:textId="08055C6D" w:rsidR="00767DDF" w:rsidRPr="000D69F4" w:rsidRDefault="00767DDF" w:rsidP="00707DE3">
      <w:pPr>
        <w:rPr>
          <w:b/>
          <w:bCs/>
          <w:sz w:val="28"/>
          <w:szCs w:val="28"/>
        </w:rPr>
      </w:pPr>
    </w:p>
    <w:p w14:paraId="39E23246" w14:textId="77777777" w:rsidR="00FC6C2D" w:rsidRDefault="00FC6C2D" w:rsidP="00707DE3">
      <w:pPr>
        <w:rPr>
          <w:sz w:val="28"/>
          <w:szCs w:val="28"/>
        </w:rPr>
      </w:pPr>
    </w:p>
    <w:p w14:paraId="27A33563" w14:textId="77777777" w:rsidR="00FC6C2D" w:rsidRDefault="00FC6C2D" w:rsidP="00707DE3">
      <w:pPr>
        <w:rPr>
          <w:sz w:val="28"/>
          <w:szCs w:val="28"/>
        </w:rPr>
      </w:pPr>
    </w:p>
    <w:p w14:paraId="4B336123" w14:textId="35AF7834" w:rsidR="00266B62" w:rsidRPr="00F77B2C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F77B2C">
        <w:rPr>
          <w:rFonts w:ascii="Times New Roman" w:hAnsi="Times New Roman" w:cs="Times New Roman"/>
          <w:sz w:val="28"/>
          <w:szCs w:val="28"/>
        </w:rPr>
        <w:lastRenderedPageBreak/>
        <w:t>Q8</w:t>
      </w:r>
      <w:r w:rsidR="00266B62" w:rsidRPr="00F77B2C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F77B2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F77B2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F77B2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DE90E10" w14:textId="778A0439" w:rsidR="000A4CC4" w:rsidRPr="00F77B2C" w:rsidRDefault="000A4CC4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Solution: </w:t>
      </w:r>
    </w:p>
    <w:p w14:paraId="6C1FA1D7" w14:textId="77777777" w:rsidR="00355272" w:rsidRPr="00F77B2C" w:rsidRDefault="00355272" w:rsidP="0035527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∑ (probability * Value) = ∑ P(x). E(x)</w:t>
      </w:r>
    </w:p>
    <w:p w14:paraId="1490B383" w14:textId="77777777" w:rsidR="00355272" w:rsidRPr="00F77B2C" w:rsidRDefault="00355272" w:rsidP="0035527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There are 9 patients,</w:t>
      </w:r>
    </w:p>
    <w:p w14:paraId="0E436C8E" w14:textId="77777777" w:rsidR="00355272" w:rsidRPr="00F77B2C" w:rsidRDefault="00355272" w:rsidP="0035527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4BA82D65" w14:textId="7B3B50DB" w:rsidR="00355272" w:rsidRPr="00F77B2C" w:rsidRDefault="00355272" w:rsidP="0035527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Ex: </w:t>
      </w: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</w:t>
      </w:r>
      <w:proofErr w:type="gramStart"/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</w:t>
      </w:r>
      <w:r w:rsidR="00F77B2C"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</w:t>
      </w:r>
      <w:proofErr w:type="gramEnd"/>
      <w:r w:rsidR="00F77B2C"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</w:t>
      </w: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110,</w:t>
      </w: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123,</w:t>
      </w:r>
      <w:r w:rsidR="00F77B2C"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</w:t>
      </w: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134,</w:t>
      </w: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135,</w:t>
      </w: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145,</w:t>
      </w: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167,</w:t>
      </w: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187,</w:t>
      </w: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199</w:t>
      </w:r>
    </w:p>
    <w:p w14:paraId="0DE2632C" w14:textId="77777777" w:rsidR="00355272" w:rsidRPr="00F77B2C" w:rsidRDefault="00355272" w:rsidP="0035527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P(x):  1/9</w:t>
      </w:r>
      <w:proofErr w:type="gramStart"/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1</w:t>
      </w:r>
      <w:proofErr w:type="gramEnd"/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/9   1/9</w:t>
      </w: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  1/9    1/9      1/9     1/9     1/9     1/9</w:t>
      </w:r>
    </w:p>
    <w:p w14:paraId="41033C8B" w14:textId="77777777" w:rsidR="00355272" w:rsidRPr="00F77B2C" w:rsidRDefault="00355272" w:rsidP="0035527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Expected Value = (1/</w:t>
      </w:r>
      <w:proofErr w:type="gramStart"/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9)*</w:t>
      </w:r>
      <w:proofErr w:type="gramEnd"/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 + (1/9)*110  + (1/9)*123 + (1/9)*134 + (1/9)*135 + (1/9)*145 + (1/9)*167 + (1/9)*187 + (1/9)*199</w:t>
      </w:r>
    </w:p>
    <w:p w14:paraId="343664C2" w14:textId="77777777" w:rsidR="00355272" w:rsidRPr="00F77B2C" w:rsidRDefault="00355272" w:rsidP="0035527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(1/9) (108 + 110 + 123 + 134 + 135 + 145 + 167 + 187 + 199)</w:t>
      </w:r>
    </w:p>
    <w:p w14:paraId="25C42C29" w14:textId="77777777" w:rsidR="00355272" w:rsidRPr="00F77B2C" w:rsidRDefault="00355272" w:rsidP="0035527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</w:t>
      </w:r>
      <w:proofErr w:type="gramStart"/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9)*</w:t>
      </w:r>
      <w:proofErr w:type="gramEnd"/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(1308)</w:t>
      </w:r>
    </w:p>
    <w:p w14:paraId="71DEF7E2" w14:textId="77777777" w:rsidR="00355272" w:rsidRPr="00F77B2C" w:rsidRDefault="00355272" w:rsidP="00355272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F77B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</w:p>
    <w:p w14:paraId="1143941D" w14:textId="11D894E3" w:rsidR="00405AF4" w:rsidRPr="00F77B2C" w:rsidRDefault="00355272" w:rsidP="0035527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7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Expected Value of the Weight of that patient = </w:t>
      </w:r>
      <w:r w:rsidRPr="00F77B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8F127D" w:rsidRDefault="00BC5748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F127D">
        <w:rPr>
          <w:rFonts w:ascii="Times New Roman" w:hAnsi="Times New Roman" w:cs="Times New Roman"/>
          <w:bCs/>
          <w:sz w:val="28"/>
          <w:szCs w:val="28"/>
        </w:rPr>
        <w:t>Q9</w:t>
      </w:r>
      <w:r w:rsidR="00707DE3" w:rsidRPr="008F127D">
        <w:rPr>
          <w:rFonts w:ascii="Times New Roman" w:hAnsi="Times New Roman" w:cs="Times New Roman"/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8F127D" w:rsidRDefault="00707DE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F127D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="009D6E8A" w:rsidRPr="008F127D">
        <w:rPr>
          <w:rFonts w:ascii="Times New Roman" w:hAnsi="Times New Roman" w:cs="Times New Roman"/>
          <w:bCs/>
          <w:sz w:val="28"/>
          <w:szCs w:val="28"/>
        </w:rPr>
        <w:t>Cars</w:t>
      </w:r>
      <w:proofErr w:type="gramEnd"/>
      <w:r w:rsidR="009D6E8A" w:rsidRPr="008F127D">
        <w:rPr>
          <w:rFonts w:ascii="Times New Roman" w:hAnsi="Times New Roman" w:cs="Times New Roman"/>
          <w:bCs/>
          <w:sz w:val="28"/>
          <w:szCs w:val="28"/>
        </w:rPr>
        <w:t xml:space="preserve"> speed and distance </w:t>
      </w:r>
    </w:p>
    <w:p w14:paraId="2961A1D6" w14:textId="1A16FEEA" w:rsidR="00707DE3" w:rsidRPr="008F127D" w:rsidRDefault="000D69F4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F127D">
        <w:rPr>
          <w:rFonts w:ascii="Times New Roman" w:hAnsi="Times New Roman" w:cs="Times New Roman"/>
          <w:bCs/>
          <w:sz w:val="28"/>
          <w:szCs w:val="28"/>
        </w:rPr>
        <w:t>Use Q9_a.csv</w:t>
      </w:r>
    </w:p>
    <w:p w14:paraId="69863F85" w14:textId="0378E74C" w:rsidR="002C2C82" w:rsidRPr="008F127D" w:rsidRDefault="002C2C82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F127D">
        <w:rPr>
          <w:rFonts w:ascii="Times New Roman" w:hAnsi="Times New Roman" w:cs="Times New Roman"/>
          <w:bCs/>
          <w:sz w:val="28"/>
          <w:szCs w:val="28"/>
        </w:rPr>
        <w:t xml:space="preserve">Solution: </w:t>
      </w:r>
      <w:r w:rsidR="008104BD" w:rsidRPr="008F127D">
        <w:rPr>
          <w:rFonts w:ascii="Times New Roman" w:hAnsi="Times New Roman" w:cs="Times New Roman"/>
          <w:bCs/>
          <w:sz w:val="28"/>
          <w:szCs w:val="28"/>
        </w:rPr>
        <w:t xml:space="preserve">file attached in the name of </w:t>
      </w:r>
      <w:r w:rsidR="008104BD" w:rsidRPr="008F127D">
        <w:rPr>
          <w:rFonts w:ascii="Times New Roman" w:hAnsi="Times New Roman" w:cs="Times New Roman"/>
          <w:b/>
          <w:sz w:val="28"/>
          <w:szCs w:val="28"/>
        </w:rPr>
        <w:t xml:space="preserve">“a_1 </w:t>
      </w:r>
      <w:r w:rsidR="008F127D" w:rsidRPr="008F127D">
        <w:rPr>
          <w:rFonts w:ascii="Times New Roman" w:hAnsi="Times New Roman" w:cs="Times New Roman"/>
          <w:b/>
          <w:sz w:val="28"/>
          <w:szCs w:val="28"/>
        </w:rPr>
        <w:t>Q9_a sol vin”</w:t>
      </w:r>
    </w:p>
    <w:p w14:paraId="218A5A32" w14:textId="77777777" w:rsidR="009D6E8A" w:rsidRPr="008F127D" w:rsidRDefault="009D6E8A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3B306A1" w14:textId="77777777" w:rsidR="00923E3B" w:rsidRPr="008F127D" w:rsidRDefault="00923E3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F127D">
        <w:rPr>
          <w:rFonts w:ascii="Times New Roman" w:hAnsi="Times New Roman" w:cs="Times New Roman"/>
          <w:bCs/>
          <w:sz w:val="28"/>
          <w:szCs w:val="28"/>
        </w:rPr>
        <w:t xml:space="preserve">SP and </w:t>
      </w:r>
      <w:proofErr w:type="gramStart"/>
      <w:r w:rsidRPr="008F127D">
        <w:rPr>
          <w:rFonts w:ascii="Times New Roman" w:hAnsi="Times New Roman" w:cs="Times New Roman"/>
          <w:bCs/>
          <w:sz w:val="28"/>
          <w:szCs w:val="28"/>
        </w:rPr>
        <w:t>Weight(</w:t>
      </w:r>
      <w:proofErr w:type="gramEnd"/>
      <w:r w:rsidRPr="008F127D">
        <w:rPr>
          <w:rFonts w:ascii="Times New Roman" w:hAnsi="Times New Roman" w:cs="Times New Roman"/>
          <w:bCs/>
          <w:sz w:val="28"/>
          <w:szCs w:val="28"/>
        </w:rPr>
        <w:t>WT)</w:t>
      </w:r>
    </w:p>
    <w:p w14:paraId="16123FDC" w14:textId="6B26ED11" w:rsidR="00707DE3" w:rsidRPr="008F127D" w:rsidRDefault="000D69F4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8F127D">
        <w:rPr>
          <w:rFonts w:ascii="Times New Roman" w:hAnsi="Times New Roman" w:cs="Times New Roman"/>
          <w:bCs/>
          <w:sz w:val="28"/>
          <w:szCs w:val="28"/>
        </w:rPr>
        <w:t>Use Q9_b.csv</w:t>
      </w:r>
    </w:p>
    <w:p w14:paraId="5C98CD51" w14:textId="6DFA3F8C" w:rsidR="008F127D" w:rsidRPr="008F127D" w:rsidRDefault="008F127D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F127D">
        <w:rPr>
          <w:rFonts w:ascii="Times New Roman" w:hAnsi="Times New Roman" w:cs="Times New Roman"/>
          <w:bCs/>
          <w:sz w:val="28"/>
          <w:szCs w:val="28"/>
        </w:rPr>
        <w:t xml:space="preserve">Solution: file attached in the name of </w:t>
      </w:r>
      <w:r w:rsidRPr="008F127D">
        <w:rPr>
          <w:rFonts w:ascii="Times New Roman" w:hAnsi="Times New Roman" w:cs="Times New Roman"/>
          <w:b/>
          <w:sz w:val="28"/>
          <w:szCs w:val="28"/>
        </w:rPr>
        <w:t>“a_1 Q9_b sol vin”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Pr="000501C9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01C9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0501C9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9293124" w14:textId="01945827" w:rsidR="00707DE3" w:rsidRPr="000501C9" w:rsidRDefault="00BE01FA" w:rsidP="00707DE3">
      <w:pPr>
        <w:rPr>
          <w:rFonts w:ascii="Times New Roman" w:hAnsi="Times New Roman" w:cs="Times New Roman"/>
          <w:sz w:val="28"/>
          <w:szCs w:val="28"/>
        </w:rPr>
      </w:pPr>
      <w:r w:rsidRPr="000501C9"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6.9pt;height:243.25pt">
            <v:imagedata r:id="rId8" o:title="histogram"/>
          </v:shape>
        </w:pict>
      </w:r>
    </w:p>
    <w:p w14:paraId="2EED1F43" w14:textId="77777777" w:rsidR="00840698" w:rsidRPr="000501C9" w:rsidRDefault="00840698" w:rsidP="00840698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0501C9">
        <w:rPr>
          <w:rFonts w:ascii="Times New Roman" w:hAnsi="Times New Roman" w:cs="Times New Roman"/>
          <w:b/>
          <w:sz w:val="28"/>
          <w:szCs w:val="28"/>
          <w:highlight w:val="white"/>
        </w:rPr>
        <w:t>Histogram:</w:t>
      </w:r>
    </w:p>
    <w:p w14:paraId="59D52B86" w14:textId="77777777" w:rsidR="00840698" w:rsidRPr="000501C9" w:rsidRDefault="00840698" w:rsidP="00840698">
      <w:pPr>
        <w:rPr>
          <w:rFonts w:ascii="Times New Roman" w:hAnsi="Times New Roman" w:cs="Times New Roman"/>
          <w:sz w:val="28"/>
          <w:szCs w:val="28"/>
          <w:highlight w:val="white"/>
        </w:rPr>
      </w:pPr>
      <w:r w:rsidRPr="000501C9">
        <w:rPr>
          <w:rFonts w:ascii="Times New Roman" w:hAnsi="Times New Roman" w:cs="Times New Roman"/>
          <w:sz w:val="28"/>
          <w:szCs w:val="28"/>
          <w:highlight w:val="white"/>
        </w:rPr>
        <w:t>1.ChickWeight data is right skewed or positively skewed.</w:t>
      </w:r>
    </w:p>
    <w:p w14:paraId="61F399E1" w14:textId="77777777" w:rsidR="00840698" w:rsidRPr="000501C9" w:rsidRDefault="00840698" w:rsidP="00840698">
      <w:pPr>
        <w:rPr>
          <w:rFonts w:ascii="Times New Roman" w:hAnsi="Times New Roman" w:cs="Times New Roman"/>
          <w:sz w:val="28"/>
          <w:szCs w:val="28"/>
          <w:highlight w:val="white"/>
        </w:rPr>
      </w:pPr>
      <w:r w:rsidRPr="000501C9">
        <w:rPr>
          <w:rFonts w:ascii="Times New Roman" w:hAnsi="Times New Roman" w:cs="Times New Roman"/>
          <w:sz w:val="28"/>
          <w:szCs w:val="28"/>
          <w:highlight w:val="white"/>
        </w:rPr>
        <w:t xml:space="preserve">2.More than 50% </w:t>
      </w:r>
      <w:proofErr w:type="spellStart"/>
      <w:r w:rsidRPr="000501C9">
        <w:rPr>
          <w:rFonts w:ascii="Times New Roman" w:hAnsi="Times New Roman" w:cs="Times New Roman"/>
          <w:sz w:val="28"/>
          <w:szCs w:val="28"/>
          <w:highlight w:val="white"/>
        </w:rPr>
        <w:t>ChickWeight</w:t>
      </w:r>
      <w:proofErr w:type="spellEnd"/>
      <w:r w:rsidRPr="000501C9">
        <w:rPr>
          <w:rFonts w:ascii="Times New Roman" w:hAnsi="Times New Roman" w:cs="Times New Roman"/>
          <w:sz w:val="28"/>
          <w:szCs w:val="28"/>
          <w:highlight w:val="white"/>
        </w:rPr>
        <w:t xml:space="preserve"> is between 50 to 150.</w:t>
      </w:r>
    </w:p>
    <w:p w14:paraId="2C4F0B65" w14:textId="00F5BA61" w:rsidR="00707DE3" w:rsidRPr="000501C9" w:rsidRDefault="00840698" w:rsidP="00707DE3">
      <w:pPr>
        <w:rPr>
          <w:rFonts w:ascii="Times New Roman" w:hAnsi="Times New Roman" w:cs="Times New Roman"/>
          <w:sz w:val="28"/>
          <w:szCs w:val="28"/>
        </w:rPr>
      </w:pPr>
      <w:r w:rsidRPr="000501C9">
        <w:rPr>
          <w:rFonts w:ascii="Times New Roman" w:hAnsi="Times New Roman" w:cs="Times New Roman"/>
          <w:sz w:val="28"/>
          <w:szCs w:val="28"/>
          <w:highlight w:val="white"/>
        </w:rPr>
        <w:t xml:space="preserve">3.Most of the </w:t>
      </w:r>
      <w:proofErr w:type="spellStart"/>
      <w:r w:rsidRPr="000501C9">
        <w:rPr>
          <w:rFonts w:ascii="Times New Roman" w:hAnsi="Times New Roman" w:cs="Times New Roman"/>
          <w:sz w:val="28"/>
          <w:szCs w:val="28"/>
          <w:highlight w:val="white"/>
        </w:rPr>
        <w:t>ChickWeight</w:t>
      </w:r>
      <w:proofErr w:type="spellEnd"/>
      <w:r w:rsidRPr="000501C9">
        <w:rPr>
          <w:rFonts w:ascii="Times New Roman" w:hAnsi="Times New Roman" w:cs="Times New Roman"/>
          <w:sz w:val="28"/>
          <w:szCs w:val="28"/>
          <w:highlight w:val="white"/>
        </w:rPr>
        <w:t xml:space="preserve"> is between 50 to 100. </w:t>
      </w:r>
    </w:p>
    <w:p w14:paraId="6F74E8F2" w14:textId="7C56C66E" w:rsidR="00266B62" w:rsidRPr="000501C9" w:rsidRDefault="00BE01FA" w:rsidP="00EB6B5E">
      <w:pPr>
        <w:rPr>
          <w:rFonts w:ascii="Times New Roman" w:hAnsi="Times New Roman" w:cs="Times New Roman"/>
          <w:noProof/>
          <w:sz w:val="28"/>
          <w:szCs w:val="28"/>
        </w:rPr>
      </w:pPr>
      <w:r w:rsidRPr="000501C9"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34" type="#_x0000_t75" style="width:231.25pt;height:232.9pt">
            <v:imagedata r:id="rId9" o:title="Boxplot1"/>
          </v:shape>
        </w:pict>
      </w:r>
    </w:p>
    <w:p w14:paraId="6DC4C4E4" w14:textId="77777777" w:rsidR="00671A1C" w:rsidRPr="000501C9" w:rsidRDefault="00671A1C" w:rsidP="00671A1C">
      <w:pPr>
        <w:rPr>
          <w:rFonts w:ascii="Times New Roman" w:hAnsi="Times New Roman" w:cs="Times New Roman"/>
          <w:b/>
          <w:sz w:val="28"/>
          <w:szCs w:val="28"/>
        </w:rPr>
      </w:pPr>
      <w:r w:rsidRPr="000501C9">
        <w:rPr>
          <w:rFonts w:ascii="Times New Roman" w:hAnsi="Times New Roman" w:cs="Times New Roman"/>
          <w:b/>
          <w:sz w:val="28"/>
          <w:szCs w:val="28"/>
        </w:rPr>
        <w:lastRenderedPageBreak/>
        <w:t>Boxplot:</w:t>
      </w:r>
    </w:p>
    <w:p w14:paraId="30C254FE" w14:textId="77777777" w:rsidR="00671A1C" w:rsidRPr="000501C9" w:rsidRDefault="00671A1C" w:rsidP="00671A1C">
      <w:pPr>
        <w:rPr>
          <w:rFonts w:ascii="Times New Roman" w:hAnsi="Times New Roman" w:cs="Times New Roman"/>
          <w:sz w:val="28"/>
          <w:szCs w:val="28"/>
          <w:highlight w:val="white"/>
        </w:rPr>
      </w:pPr>
      <w:r w:rsidRPr="000501C9">
        <w:rPr>
          <w:rFonts w:ascii="Times New Roman" w:hAnsi="Times New Roman" w:cs="Times New Roman"/>
          <w:sz w:val="28"/>
          <w:szCs w:val="28"/>
          <w:highlight w:val="white"/>
        </w:rPr>
        <w:t>1. The data is right skewed.</w:t>
      </w:r>
    </w:p>
    <w:p w14:paraId="3EE565FD" w14:textId="2A4358FC" w:rsidR="007762FB" w:rsidRPr="000501C9" w:rsidRDefault="00671A1C" w:rsidP="00671A1C">
      <w:pPr>
        <w:rPr>
          <w:rFonts w:ascii="Times New Roman" w:hAnsi="Times New Roman" w:cs="Times New Roman"/>
          <w:noProof/>
          <w:sz w:val="28"/>
          <w:szCs w:val="28"/>
        </w:rPr>
      </w:pPr>
      <w:r w:rsidRPr="000501C9">
        <w:rPr>
          <w:rFonts w:ascii="Times New Roman" w:hAnsi="Times New Roman" w:cs="Times New Roman"/>
          <w:sz w:val="28"/>
          <w:szCs w:val="28"/>
          <w:highlight w:val="white"/>
        </w:rPr>
        <w:t>2. There are outliers at upper side</w:t>
      </w:r>
    </w:p>
    <w:p w14:paraId="6E8CA74B" w14:textId="77777777" w:rsidR="007762FB" w:rsidRDefault="007762FB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4BD420BA" w14:textId="77777777" w:rsidR="00C33C43" w:rsidRPr="00501B28" w:rsidRDefault="00BC5748" w:rsidP="00C33C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B28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501B28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501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501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501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01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01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501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01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01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501B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3099A6DB" w14:textId="77777777" w:rsidR="00DF0B60" w:rsidRPr="00501B28" w:rsidRDefault="00DF0B60" w:rsidP="00DF0B60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The information given is:</w:t>
      </w:r>
    </w:p>
    <w:p w14:paraId="11A2E1B9" w14:textId="6C1A38A6" w:rsidR="00DF0B60" w:rsidRPr="00501B28" w:rsidRDefault="00DF0B60" w:rsidP="00DF0B60">
      <w:pPr>
        <w:numPr>
          <w:ilvl w:val="0"/>
          <w:numId w:val="7"/>
        </w:numPr>
        <w:shd w:val="clear" w:color="auto" w:fill="FFFFFF"/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Sample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mean 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of</w:t>
      </w:r>
      <w:r w:rsidR="00F72B21" w:rsidRPr="00501B28">
        <w:rPr>
          <w:rFonts w:ascii="Times New Roman" w:eastAsia="Times New Roman" w:hAnsi="Times New Roman" w:cs="Times New Roman"/>
          <w:sz w:val="28"/>
          <w:szCs w:val="28"/>
        </w:rPr>
        <w:t xml:space="preserve"> x</w:t>
      </w:r>
      <w:r w:rsidR="009F0F72" w:rsidRPr="00501B28">
        <w:rPr>
          <w:rFonts w:ascii="Times New Roman" w:eastAsia="Times New Roman" w:hAnsi="Times New Roman" w:cs="Times New Roman"/>
          <w:sz w:val="28"/>
          <w:szCs w:val="28"/>
        </w:rPr>
        <w:t>̅=200</w:t>
      </w:r>
    </w:p>
    <w:p w14:paraId="30BA3898" w14:textId="761331C7" w:rsidR="00DF0B60" w:rsidRPr="00501B28" w:rsidRDefault="00DF0B60" w:rsidP="00DF0B60">
      <w:pPr>
        <w:numPr>
          <w:ilvl w:val="0"/>
          <w:numId w:val="9"/>
        </w:numPr>
        <w:shd w:val="clear" w:color="auto" w:fill="FFFFFF"/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Sample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standard deviation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501B28">
        <w:rPr>
          <w:rFonts w:ascii="Times New Roman" w:eastAsia="Times New Roman" w:hAnsi="Times New Roman" w:cs="Times New Roman"/>
          <w:sz w:val="28"/>
          <w:szCs w:val="28"/>
        </w:rPr>
        <w:t>of </w:t>
      </w:r>
      <w:r w:rsidR="009F0F72" w:rsidRPr="00501B28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s</w:t>
      </w:r>
      <w:proofErr w:type="gramEnd"/>
      <w:r w:rsidR="009F0F72" w:rsidRPr="00501B28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= 30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19F682" w14:textId="712F0FCA" w:rsidR="00DF0B60" w:rsidRPr="00501B28" w:rsidRDefault="00DF0B60" w:rsidP="00DF0B60">
      <w:pPr>
        <w:numPr>
          <w:ilvl w:val="0"/>
          <w:numId w:val="8"/>
        </w:numPr>
        <w:shd w:val="clear" w:color="auto" w:fill="FFFFFF"/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Sample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size 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of </w:t>
      </w:r>
      <w:r w:rsidR="009F0F72" w:rsidRPr="00501B28">
        <w:rPr>
          <w:rFonts w:ascii="Times New Roman" w:eastAsia="Times New Roman" w:hAnsi="Times New Roman" w:cs="Times New Roman"/>
          <w:noProof/>
          <w:sz w:val="28"/>
          <w:szCs w:val="28"/>
        </w:rPr>
        <w:t>n = 2000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3EC4FE" w14:textId="77777777" w:rsidR="008A1A1E" w:rsidRPr="00501B28" w:rsidRDefault="008A1A1E" w:rsidP="008A1A1E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The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interval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 is:</w:t>
      </w:r>
    </w:p>
    <w:p w14:paraId="511807C8" w14:textId="2F733765" w:rsidR="008A1A1E" w:rsidRPr="00501B28" w:rsidRDefault="002A04CE" w:rsidP="008A1A1E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noProof/>
          <w:sz w:val="28"/>
          <w:szCs w:val="28"/>
        </w:rPr>
        <w:t>X̅</w:t>
      </w:r>
      <w:r w:rsidR="00AE66E4" w:rsidRPr="00501B28">
        <w:rPr>
          <w:rFonts w:ascii="Times New Roman" w:eastAsia="Times New Roman" w:hAnsi="Times New Roman" w:cs="Times New Roman"/>
          <w:noProof/>
          <w:sz w:val="28"/>
          <w:szCs w:val="28"/>
        </w:rPr>
        <w:t>±t</w:t>
      </w:r>
      <w:r w:rsidR="00AE7AC3" w:rsidRPr="00501B28">
        <w:rPr>
          <w:rFonts w:ascii="Times New Roman" w:eastAsia="Times New Roman" w:hAnsi="Times New Roman" w:cs="Times New Roman"/>
          <w:noProof/>
          <w:sz w:val="28"/>
          <w:szCs w:val="28"/>
        </w:rPr>
        <w:t>*s/</w:t>
      </w:r>
      <w:r w:rsidR="00555C8B" w:rsidRPr="00501B28">
        <w:rPr>
          <w:rFonts w:ascii="Times New Roman" w:eastAsia="Times New Roman" w:hAnsi="Times New Roman" w:cs="Times New Roman"/>
          <w:noProof/>
          <w:sz w:val="28"/>
          <w:szCs w:val="28"/>
        </w:rPr>
        <w:t>√</w:t>
      </w:r>
      <w:r w:rsidR="0001124C" w:rsidRPr="00501B28">
        <w:rPr>
          <w:rFonts w:ascii="Times New Roman" w:eastAsia="Times New Roman" w:hAnsi="Times New Roman" w:cs="Times New Roman"/>
          <w:noProof/>
          <w:sz w:val="28"/>
          <w:szCs w:val="28"/>
        </w:rPr>
        <w:t>n</w:t>
      </w:r>
    </w:p>
    <w:p w14:paraId="21EF76C0" w14:textId="77777777" w:rsidR="008A1A1E" w:rsidRPr="00501B28" w:rsidRDefault="008A1A1E" w:rsidP="008A1A1E">
      <w:pPr>
        <w:numPr>
          <w:ilvl w:val="0"/>
          <w:numId w:val="10"/>
        </w:numPr>
        <w:shd w:val="clear" w:color="auto" w:fill="FFFFFF"/>
        <w:spacing w:before="280" w:after="28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In which </w:t>
      </w:r>
      <w:proofErr w:type="spellStart"/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proofErr w:type="spellEnd"/>
      <w:r w:rsidRPr="00501B28">
        <w:rPr>
          <w:rFonts w:ascii="Times New Roman" w:eastAsia="Times New Roman" w:hAnsi="Times New Roman" w:cs="Times New Roman"/>
          <w:sz w:val="28"/>
          <w:szCs w:val="28"/>
        </w:rPr>
        <w:t> is the critical value for the two-tailed confidence interval.</w:t>
      </w:r>
    </w:p>
    <w:p w14:paraId="7AAB5739" w14:textId="77777777" w:rsidR="008A1A1E" w:rsidRPr="00501B28" w:rsidRDefault="008A1A1E" w:rsidP="008A1A1E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Considering a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94%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 confidence level, using a calculator, with 200 - 1 =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 xml:space="preserve">199 </w:t>
      </w:r>
      <w:proofErr w:type="spellStart"/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df</w:t>
      </w:r>
      <w:proofErr w:type="spellEnd"/>
      <w:r w:rsidRPr="00501B28">
        <w:rPr>
          <w:rFonts w:ascii="Times New Roman" w:eastAsia="Times New Roman" w:hAnsi="Times New Roman" w:cs="Times New Roman"/>
          <w:sz w:val="28"/>
          <w:szCs w:val="28"/>
        </w:rPr>
        <w:t>, the critical value is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t = 1.8916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, hence:</w:t>
      </w:r>
    </w:p>
    <w:p w14:paraId="1A3E1DBF" w14:textId="522BE032" w:rsidR="008A1A1E" w:rsidRPr="00501B28" w:rsidRDefault="002E26A3" w:rsidP="008A1A1E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X̅</w:t>
      </w:r>
      <w:r w:rsidR="00AB6D51" w:rsidRPr="00501B28">
        <w:rPr>
          <w:rFonts w:ascii="Times New Roman" w:eastAsia="Times New Roman" w:hAnsi="Times New Roman" w:cs="Times New Roman"/>
          <w:sz w:val="28"/>
          <w:szCs w:val="28"/>
        </w:rPr>
        <w:t>-t*s/</w:t>
      </w:r>
      <w:r w:rsidR="007671FB" w:rsidRPr="00501B28">
        <w:rPr>
          <w:rFonts w:ascii="Times New Roman" w:eastAsia="Times New Roman" w:hAnsi="Times New Roman" w:cs="Times New Roman"/>
          <w:sz w:val="28"/>
          <w:szCs w:val="28"/>
        </w:rPr>
        <w:t>√</w:t>
      </w:r>
      <w:proofErr w:type="gramStart"/>
      <w:r w:rsidR="007671FB" w:rsidRPr="00501B28">
        <w:rPr>
          <w:rFonts w:ascii="Times New Roman" w:eastAsia="Times New Roman" w:hAnsi="Times New Roman" w:cs="Times New Roman"/>
          <w:sz w:val="28"/>
          <w:szCs w:val="28"/>
        </w:rPr>
        <w:t>n  =</w:t>
      </w:r>
      <w:proofErr w:type="gramEnd"/>
      <w:r w:rsidR="007671FB" w:rsidRPr="00501B28">
        <w:rPr>
          <w:rFonts w:ascii="Times New Roman" w:eastAsia="Times New Roman" w:hAnsi="Times New Roman" w:cs="Times New Roman"/>
          <w:sz w:val="28"/>
          <w:szCs w:val="28"/>
        </w:rPr>
        <w:t xml:space="preserve"> 200-1.8916</w:t>
      </w:r>
      <w:r w:rsidR="00485F85" w:rsidRPr="00501B28">
        <w:rPr>
          <w:rFonts w:ascii="Times New Roman" w:eastAsia="Times New Roman" w:hAnsi="Times New Roman" w:cs="Times New Roman"/>
          <w:sz w:val="28"/>
          <w:szCs w:val="28"/>
        </w:rPr>
        <w:t xml:space="preserve"> * 30/√2000 = 198.73</w:t>
      </w:r>
    </w:p>
    <w:p w14:paraId="5C07DB90" w14:textId="5EFA788F" w:rsidR="008A1A1E" w:rsidRPr="00501B28" w:rsidRDefault="00C3590D" w:rsidP="008A1A1E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X̅</w:t>
      </w:r>
      <w:r w:rsidR="00AB6ED2" w:rsidRPr="00501B28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t*s/√</w:t>
      </w:r>
      <w:proofErr w:type="gramStart"/>
      <w:r w:rsidRPr="00501B28">
        <w:rPr>
          <w:rFonts w:ascii="Times New Roman" w:eastAsia="Times New Roman" w:hAnsi="Times New Roman" w:cs="Times New Roman"/>
          <w:sz w:val="28"/>
          <w:szCs w:val="28"/>
        </w:rPr>
        <w:t>n  =</w:t>
      </w:r>
      <w:proofErr w:type="gramEnd"/>
      <w:r w:rsidRPr="00501B28">
        <w:rPr>
          <w:rFonts w:ascii="Times New Roman" w:eastAsia="Times New Roman" w:hAnsi="Times New Roman" w:cs="Times New Roman"/>
          <w:sz w:val="28"/>
          <w:szCs w:val="28"/>
        </w:rPr>
        <w:t xml:space="preserve"> 200</w:t>
      </w:r>
      <w:r w:rsidR="00AB6ED2" w:rsidRPr="00501B28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 xml:space="preserve">1.8916 * 30/√2000 = </w:t>
      </w:r>
      <w:r w:rsidR="00AB6ED2" w:rsidRPr="00501B28">
        <w:rPr>
          <w:rFonts w:ascii="Times New Roman" w:eastAsia="Times New Roman" w:hAnsi="Times New Roman" w:cs="Times New Roman"/>
          <w:sz w:val="28"/>
          <w:szCs w:val="28"/>
        </w:rPr>
        <w:t>201.27</w:t>
      </w:r>
    </w:p>
    <w:p w14:paraId="347EFF7A" w14:textId="77777777" w:rsidR="008A1A1E" w:rsidRPr="00501B28" w:rsidRDefault="008A1A1E" w:rsidP="008A1A1E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The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94%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 confidence interval is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(198.73, 201.27).</w:t>
      </w:r>
    </w:p>
    <w:p w14:paraId="071BAED6" w14:textId="77777777" w:rsidR="008A1A1E" w:rsidRPr="00501B28" w:rsidRDefault="008A1A1E" w:rsidP="008A1A1E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Considering a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96%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 confidence level, using a calculator, with 200 - 1 =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 xml:space="preserve">199 </w:t>
      </w:r>
      <w:proofErr w:type="spellStart"/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df</w:t>
      </w:r>
      <w:proofErr w:type="spellEnd"/>
      <w:r w:rsidRPr="00501B28">
        <w:rPr>
          <w:rFonts w:ascii="Times New Roman" w:eastAsia="Times New Roman" w:hAnsi="Times New Roman" w:cs="Times New Roman"/>
          <w:sz w:val="28"/>
          <w:szCs w:val="28"/>
        </w:rPr>
        <w:t>, the critical value is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t = 2.0673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, hence:</w:t>
      </w:r>
    </w:p>
    <w:p w14:paraId="69B65203" w14:textId="56420868" w:rsidR="00CC3DE9" w:rsidRPr="00501B28" w:rsidRDefault="00CC3DE9" w:rsidP="00CC3DE9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X̅-t*s/√</w:t>
      </w:r>
      <w:proofErr w:type="gramStart"/>
      <w:r w:rsidRPr="00501B28">
        <w:rPr>
          <w:rFonts w:ascii="Times New Roman" w:eastAsia="Times New Roman" w:hAnsi="Times New Roman" w:cs="Times New Roman"/>
          <w:sz w:val="28"/>
          <w:szCs w:val="28"/>
        </w:rPr>
        <w:t>n  =</w:t>
      </w:r>
      <w:proofErr w:type="gramEnd"/>
      <w:r w:rsidRPr="00501B28">
        <w:rPr>
          <w:rFonts w:ascii="Times New Roman" w:eastAsia="Times New Roman" w:hAnsi="Times New Roman" w:cs="Times New Roman"/>
          <w:sz w:val="28"/>
          <w:szCs w:val="28"/>
        </w:rPr>
        <w:t xml:space="preserve"> 200-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2.0673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* 30/√2000 = 198.</w:t>
      </w:r>
      <w:r w:rsidR="00B57D8B" w:rsidRPr="00501B28">
        <w:rPr>
          <w:rFonts w:ascii="Times New Roman" w:eastAsia="Times New Roman" w:hAnsi="Times New Roman" w:cs="Times New Roman"/>
          <w:sz w:val="28"/>
          <w:szCs w:val="28"/>
        </w:rPr>
        <w:t>61</w:t>
      </w:r>
    </w:p>
    <w:p w14:paraId="4C0EEE1B" w14:textId="06F7E841" w:rsidR="008A1A1E" w:rsidRPr="00501B28" w:rsidRDefault="00CC3DE9" w:rsidP="00CC3DE9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X̅+t*s/√</w:t>
      </w:r>
      <w:proofErr w:type="gramStart"/>
      <w:r w:rsidRPr="00501B28">
        <w:rPr>
          <w:rFonts w:ascii="Times New Roman" w:eastAsia="Times New Roman" w:hAnsi="Times New Roman" w:cs="Times New Roman"/>
          <w:sz w:val="28"/>
          <w:szCs w:val="28"/>
        </w:rPr>
        <w:t>n  =</w:t>
      </w:r>
      <w:proofErr w:type="gramEnd"/>
      <w:r w:rsidR="00B57D8B" w:rsidRPr="00501B28">
        <w:rPr>
          <w:rFonts w:ascii="Times New Roman" w:eastAsia="Times New Roman" w:hAnsi="Times New Roman" w:cs="Times New Roman"/>
          <w:sz w:val="28"/>
          <w:szCs w:val="28"/>
        </w:rPr>
        <w:t>200+2.0673*</w:t>
      </w:r>
      <w:r w:rsidR="00CF55CC" w:rsidRPr="00501B28">
        <w:rPr>
          <w:rFonts w:ascii="Times New Roman" w:eastAsia="Times New Roman" w:hAnsi="Times New Roman" w:cs="Times New Roman"/>
          <w:sz w:val="28"/>
          <w:szCs w:val="28"/>
        </w:rPr>
        <w:t>30/√2000 = 201.39</w:t>
      </w:r>
    </w:p>
    <w:p w14:paraId="73D15BA5" w14:textId="6F95CC0B" w:rsidR="008A1A1E" w:rsidRPr="00501B28" w:rsidRDefault="008A1A1E" w:rsidP="008A1A1E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</w:p>
    <w:p w14:paraId="41B5C0FA" w14:textId="77777777" w:rsidR="008A1A1E" w:rsidRPr="00501B28" w:rsidRDefault="008A1A1E" w:rsidP="008A1A1E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lastRenderedPageBreak/>
        <w:t>The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96%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 confidence interval is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(198.61, 201.39).</w:t>
      </w:r>
    </w:p>
    <w:p w14:paraId="74B9105B" w14:textId="77777777" w:rsidR="008A1A1E" w:rsidRPr="00501B28" w:rsidRDefault="008A1A1E" w:rsidP="008A1A1E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Considering a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98%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 confidence level, using a calculator, with 200 - 1 =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 xml:space="preserve">199 </w:t>
      </w:r>
      <w:proofErr w:type="spellStart"/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df</w:t>
      </w:r>
      <w:proofErr w:type="spellEnd"/>
      <w:r w:rsidRPr="00501B28">
        <w:rPr>
          <w:rFonts w:ascii="Times New Roman" w:eastAsia="Times New Roman" w:hAnsi="Times New Roman" w:cs="Times New Roman"/>
          <w:sz w:val="28"/>
          <w:szCs w:val="28"/>
        </w:rPr>
        <w:t>, the critical value is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t = 2.3452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, hence:</w:t>
      </w:r>
    </w:p>
    <w:p w14:paraId="25F71CE1" w14:textId="70042F81" w:rsidR="00A42BB4" w:rsidRPr="00501B28" w:rsidRDefault="00A42BB4" w:rsidP="00A42BB4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X̅-t*s/√</w:t>
      </w:r>
      <w:proofErr w:type="gramStart"/>
      <w:r w:rsidRPr="00501B28">
        <w:rPr>
          <w:rFonts w:ascii="Times New Roman" w:eastAsia="Times New Roman" w:hAnsi="Times New Roman" w:cs="Times New Roman"/>
          <w:sz w:val="28"/>
          <w:szCs w:val="28"/>
        </w:rPr>
        <w:t>n  =</w:t>
      </w:r>
      <w:proofErr w:type="gramEnd"/>
      <w:r w:rsidRPr="00501B28">
        <w:rPr>
          <w:rFonts w:ascii="Times New Roman" w:eastAsia="Times New Roman" w:hAnsi="Times New Roman" w:cs="Times New Roman"/>
          <w:sz w:val="28"/>
          <w:szCs w:val="28"/>
        </w:rPr>
        <w:t xml:space="preserve"> 200-2.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3452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* 30/√2000 = 198.</w:t>
      </w:r>
      <w:r w:rsidR="006556CD" w:rsidRPr="00501B28">
        <w:rPr>
          <w:rFonts w:ascii="Times New Roman" w:eastAsia="Times New Roman" w:hAnsi="Times New Roman" w:cs="Times New Roman"/>
          <w:sz w:val="28"/>
          <w:szCs w:val="28"/>
        </w:rPr>
        <w:t>43</w:t>
      </w:r>
    </w:p>
    <w:p w14:paraId="1E6CBF28" w14:textId="000B26DF" w:rsidR="008A1A1E" w:rsidRPr="00501B28" w:rsidRDefault="00A42BB4" w:rsidP="008A1A1E">
      <w:pPr>
        <w:shd w:val="clear" w:color="auto" w:fill="FFFFFF"/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X̅+t*s/√</w:t>
      </w:r>
      <w:proofErr w:type="gramStart"/>
      <w:r w:rsidRPr="00501B28">
        <w:rPr>
          <w:rFonts w:ascii="Times New Roman" w:eastAsia="Times New Roman" w:hAnsi="Times New Roman" w:cs="Times New Roman"/>
          <w:sz w:val="28"/>
          <w:szCs w:val="28"/>
        </w:rPr>
        <w:t>n  =</w:t>
      </w:r>
      <w:proofErr w:type="gramEnd"/>
      <w:r w:rsidRPr="00501B28">
        <w:rPr>
          <w:rFonts w:ascii="Times New Roman" w:eastAsia="Times New Roman" w:hAnsi="Times New Roman" w:cs="Times New Roman"/>
          <w:sz w:val="28"/>
          <w:szCs w:val="28"/>
        </w:rPr>
        <w:t>200+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2.</w:t>
      </w:r>
      <w:r w:rsidR="000120F6" w:rsidRPr="00501B28">
        <w:rPr>
          <w:rFonts w:ascii="Times New Roman" w:eastAsia="Times New Roman" w:hAnsi="Times New Roman" w:cs="Times New Roman"/>
          <w:sz w:val="28"/>
          <w:szCs w:val="28"/>
        </w:rPr>
        <w:t>3452*30/√2000 = 201.</w:t>
      </w:r>
      <w:r w:rsidR="006556CD" w:rsidRPr="00501B28">
        <w:rPr>
          <w:rFonts w:ascii="Times New Roman" w:eastAsia="Times New Roman" w:hAnsi="Times New Roman" w:cs="Times New Roman"/>
          <w:sz w:val="28"/>
          <w:szCs w:val="28"/>
        </w:rPr>
        <w:t>57</w:t>
      </w:r>
    </w:p>
    <w:p w14:paraId="3A56D798" w14:textId="0E7D08D8" w:rsidR="00DF0B60" w:rsidRDefault="008A1A1E" w:rsidP="00A6020E">
      <w:pPr>
        <w:shd w:val="clear" w:color="auto" w:fill="FFFFFF"/>
        <w:spacing w:after="120"/>
        <w:rPr>
          <w:rFonts w:ascii="Times New Roman" w:eastAsia="Quattrocento Sans" w:hAnsi="Times New Roman" w:cs="Times New Roman"/>
          <w:sz w:val="28"/>
          <w:szCs w:val="28"/>
          <w:highlight w:val="white"/>
        </w:rPr>
      </w:pPr>
      <w:r w:rsidRPr="00501B28">
        <w:rPr>
          <w:rFonts w:ascii="Times New Roman" w:eastAsia="Times New Roman" w:hAnsi="Times New Roman" w:cs="Times New Roman"/>
          <w:sz w:val="28"/>
          <w:szCs w:val="28"/>
        </w:rPr>
        <w:t>The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98%</w:t>
      </w:r>
      <w:r w:rsidRPr="00501B28">
        <w:rPr>
          <w:rFonts w:ascii="Times New Roman" w:eastAsia="Times New Roman" w:hAnsi="Times New Roman" w:cs="Times New Roman"/>
          <w:sz w:val="28"/>
          <w:szCs w:val="28"/>
        </w:rPr>
        <w:t> confidence interval is </w:t>
      </w:r>
      <w:r w:rsidRPr="00501B28">
        <w:rPr>
          <w:rFonts w:ascii="Times New Roman" w:eastAsia="Times New Roman" w:hAnsi="Times New Roman" w:cs="Times New Roman"/>
          <w:b/>
          <w:sz w:val="28"/>
          <w:szCs w:val="28"/>
        </w:rPr>
        <w:t>(198.43, 201.57).</w:t>
      </w:r>
    </w:p>
    <w:p w14:paraId="54ECAAC5" w14:textId="77777777" w:rsidR="00A6020E" w:rsidRPr="00A6020E" w:rsidRDefault="00A6020E" w:rsidP="00A6020E">
      <w:pPr>
        <w:shd w:val="clear" w:color="auto" w:fill="FFFFFF"/>
        <w:spacing w:after="120"/>
        <w:rPr>
          <w:rFonts w:ascii="Times New Roman" w:eastAsia="Quattrocento Sans" w:hAnsi="Times New Roman" w:cs="Times New Roman"/>
          <w:sz w:val="28"/>
          <w:szCs w:val="28"/>
          <w:highlight w:val="white"/>
        </w:rPr>
      </w:pPr>
    </w:p>
    <w:p w14:paraId="672872C9" w14:textId="04FEB448" w:rsidR="00FE6626" w:rsidRPr="00B147F2" w:rsidRDefault="00BC5748" w:rsidP="00C33C4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7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B147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B1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B1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B1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B147F2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7F2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B147F2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B147F2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B147F2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B1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B1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B1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B1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A5FCA6F" w14:textId="3717C60B" w:rsidR="00367934" w:rsidRPr="00B147F2" w:rsidRDefault="00367934" w:rsidP="00367934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47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Solution: attached the file in the name of </w:t>
      </w:r>
      <w:r w:rsidRPr="00B147F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“a_1 Q12 sol vin”</w:t>
      </w:r>
    </w:p>
    <w:p w14:paraId="7CB9F129" w14:textId="77777777" w:rsidR="00C700CD" w:rsidRPr="00B147F2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147F2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B147F2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559AF853" w14:textId="5C202A3D" w:rsidR="004057D8" w:rsidRPr="00B147F2" w:rsidRDefault="004057D8" w:rsidP="004057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47F2">
        <w:rPr>
          <w:rFonts w:ascii="Times New Roman" w:hAnsi="Times New Roman" w:cs="Times New Roman"/>
          <w:sz w:val="28"/>
          <w:szCs w:val="28"/>
        </w:rPr>
        <w:t xml:space="preserve">Solution: using boxplot which is </w:t>
      </w:r>
      <w:proofErr w:type="gramStart"/>
      <w:r w:rsidRPr="00B147F2">
        <w:rPr>
          <w:rFonts w:ascii="Times New Roman" w:hAnsi="Times New Roman" w:cs="Times New Roman"/>
          <w:sz w:val="28"/>
          <w:szCs w:val="28"/>
        </w:rPr>
        <w:t>plotted  for</w:t>
      </w:r>
      <w:proofErr w:type="gramEnd"/>
      <w:r w:rsidRPr="00B147F2">
        <w:rPr>
          <w:rFonts w:ascii="Times New Roman" w:hAnsi="Times New Roman" w:cs="Times New Roman"/>
          <w:sz w:val="28"/>
          <w:szCs w:val="28"/>
        </w:rPr>
        <w:t xml:space="preserve"> the given data</w:t>
      </w:r>
      <w:r w:rsidR="00105DC4" w:rsidRPr="00B147F2">
        <w:rPr>
          <w:rFonts w:ascii="Times New Roman" w:hAnsi="Times New Roman" w:cs="Times New Roman"/>
          <w:sz w:val="28"/>
          <w:szCs w:val="28"/>
        </w:rPr>
        <w:t xml:space="preserve">, we can say that most the students marks lies between 35 to 45 </w:t>
      </w:r>
      <w:r w:rsidR="00C0691D" w:rsidRPr="00B147F2">
        <w:rPr>
          <w:rFonts w:ascii="Times New Roman" w:hAnsi="Times New Roman" w:cs="Times New Roman"/>
          <w:sz w:val="28"/>
          <w:szCs w:val="28"/>
        </w:rPr>
        <w:t>.</w:t>
      </w:r>
    </w:p>
    <w:p w14:paraId="04659FD1" w14:textId="77777777" w:rsidR="00CB08A5" w:rsidRPr="00335700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77777777" w:rsidR="00CB08A5" w:rsidRPr="00335700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35700">
        <w:rPr>
          <w:rFonts w:ascii="Times New Roman" w:hAnsi="Times New Roman" w:cs="Times New Roman"/>
          <w:sz w:val="28"/>
          <w:szCs w:val="28"/>
        </w:rPr>
        <w:t>Q13</w:t>
      </w:r>
      <w:r w:rsidR="00CB08A5" w:rsidRPr="00335700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335700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6E13341A" w14:textId="7D95CB99" w:rsidR="00972829" w:rsidRPr="00335700" w:rsidRDefault="000F6614" w:rsidP="00CB08A5">
      <w:pPr>
        <w:rPr>
          <w:rFonts w:ascii="Times New Roman" w:hAnsi="Times New Roman" w:cs="Times New Roman"/>
          <w:sz w:val="28"/>
          <w:szCs w:val="28"/>
        </w:rPr>
      </w:pPr>
      <w:r w:rsidRPr="00335700">
        <w:rPr>
          <w:rFonts w:ascii="Times New Roman" w:hAnsi="Times New Roman" w:cs="Times New Roman"/>
          <w:sz w:val="28"/>
          <w:szCs w:val="28"/>
        </w:rPr>
        <w:t xml:space="preserve">Solution: </w:t>
      </w:r>
    </w:p>
    <w:p w14:paraId="6F7D53D2" w14:textId="2DDC8F12" w:rsidR="000F6614" w:rsidRPr="00335700" w:rsidRDefault="000F6614" w:rsidP="00CB08A5">
      <w:pPr>
        <w:rPr>
          <w:rFonts w:ascii="Times New Roman" w:hAnsi="Times New Roman" w:cs="Times New Roman"/>
          <w:sz w:val="28"/>
          <w:szCs w:val="28"/>
        </w:rPr>
      </w:pPr>
      <w:r w:rsidRPr="00335700">
        <w:rPr>
          <w:rFonts w:ascii="Times New Roman" w:hAnsi="Times New Roman" w:cs="Times New Roman"/>
          <w:sz w:val="28"/>
          <w:szCs w:val="28"/>
        </w:rPr>
        <w:t>Skewness refers to deviation or asymm</w:t>
      </w:r>
      <w:r w:rsidR="00703D98" w:rsidRPr="00335700">
        <w:rPr>
          <w:rFonts w:ascii="Times New Roman" w:hAnsi="Times New Roman" w:cs="Times New Roman"/>
          <w:sz w:val="28"/>
          <w:szCs w:val="28"/>
        </w:rPr>
        <w:t xml:space="preserve">etry that deviates from the bell curve </w:t>
      </w:r>
      <w:r w:rsidR="008513B7" w:rsidRPr="00335700">
        <w:rPr>
          <w:rFonts w:ascii="Times New Roman" w:hAnsi="Times New Roman" w:cs="Times New Roman"/>
          <w:sz w:val="28"/>
          <w:szCs w:val="28"/>
        </w:rPr>
        <w:t>or normal distribution in a set of data</w:t>
      </w:r>
      <w:r w:rsidR="00691C40" w:rsidRPr="00335700">
        <w:rPr>
          <w:rFonts w:ascii="Times New Roman" w:hAnsi="Times New Roman" w:cs="Times New Roman"/>
          <w:sz w:val="28"/>
          <w:szCs w:val="28"/>
        </w:rPr>
        <w:t xml:space="preserve">. If the curve </w:t>
      </w:r>
      <w:r w:rsidR="00384A8C" w:rsidRPr="00335700">
        <w:rPr>
          <w:rFonts w:ascii="Times New Roman" w:hAnsi="Times New Roman" w:cs="Times New Roman"/>
          <w:sz w:val="28"/>
          <w:szCs w:val="28"/>
        </w:rPr>
        <w:t xml:space="preserve">shifts to the left or to the right </w:t>
      </w:r>
      <w:r w:rsidR="00B721C2" w:rsidRPr="00335700">
        <w:rPr>
          <w:rFonts w:ascii="Times New Roman" w:hAnsi="Times New Roman" w:cs="Times New Roman"/>
          <w:sz w:val="28"/>
          <w:szCs w:val="28"/>
        </w:rPr>
        <w:t>then it is said to be skewed.</w:t>
      </w:r>
    </w:p>
    <w:p w14:paraId="663C2E37" w14:textId="6172699B" w:rsidR="00F933C5" w:rsidRPr="00335700" w:rsidRDefault="00035564" w:rsidP="00CB08A5">
      <w:pPr>
        <w:rPr>
          <w:rFonts w:ascii="Times New Roman" w:hAnsi="Times New Roman" w:cs="Times New Roman"/>
          <w:sz w:val="28"/>
          <w:szCs w:val="28"/>
        </w:rPr>
      </w:pPr>
      <w:r w:rsidRPr="00335700">
        <w:rPr>
          <w:rFonts w:ascii="Times New Roman" w:hAnsi="Times New Roman" w:cs="Times New Roman"/>
          <w:sz w:val="28"/>
          <w:szCs w:val="28"/>
        </w:rPr>
        <w:t>Skewness can be said</w:t>
      </w:r>
      <w:r w:rsidR="009B6C38" w:rsidRPr="00335700">
        <w:rPr>
          <w:rFonts w:ascii="Times New Roman" w:hAnsi="Times New Roman" w:cs="Times New Roman"/>
          <w:sz w:val="28"/>
          <w:szCs w:val="28"/>
        </w:rPr>
        <w:t xml:space="preserve"> as a representation of the extent to which a given dist</w:t>
      </w:r>
      <w:r w:rsidR="0045668D" w:rsidRPr="00335700">
        <w:rPr>
          <w:rFonts w:ascii="Times New Roman" w:hAnsi="Times New Roman" w:cs="Times New Roman"/>
          <w:sz w:val="28"/>
          <w:szCs w:val="28"/>
        </w:rPr>
        <w:t>ri</w:t>
      </w:r>
      <w:r w:rsidR="009B6C38" w:rsidRPr="00335700">
        <w:rPr>
          <w:rFonts w:ascii="Times New Roman" w:hAnsi="Times New Roman" w:cs="Times New Roman"/>
          <w:sz w:val="28"/>
          <w:szCs w:val="28"/>
        </w:rPr>
        <w:t xml:space="preserve">bution </w:t>
      </w:r>
      <w:r w:rsidR="0025048C" w:rsidRPr="00335700">
        <w:rPr>
          <w:rFonts w:ascii="Times New Roman" w:hAnsi="Times New Roman" w:cs="Times New Roman"/>
          <w:sz w:val="28"/>
          <w:szCs w:val="28"/>
        </w:rPr>
        <w:t xml:space="preserve">varies from a normal </w:t>
      </w:r>
      <w:proofErr w:type="gramStart"/>
      <w:r w:rsidR="0025048C" w:rsidRPr="00335700">
        <w:rPr>
          <w:rFonts w:ascii="Times New Roman" w:hAnsi="Times New Roman" w:cs="Times New Roman"/>
          <w:sz w:val="28"/>
          <w:szCs w:val="28"/>
        </w:rPr>
        <w:t>distribution .</w:t>
      </w:r>
      <w:proofErr w:type="gramEnd"/>
      <w:r w:rsidR="0025048C" w:rsidRPr="00335700">
        <w:rPr>
          <w:rFonts w:ascii="Times New Roman" w:hAnsi="Times New Roman" w:cs="Times New Roman"/>
          <w:sz w:val="28"/>
          <w:szCs w:val="28"/>
        </w:rPr>
        <w:t xml:space="preserve"> normal distribution has a</w:t>
      </w:r>
      <w:r w:rsidR="00F933C5" w:rsidRPr="00335700">
        <w:rPr>
          <w:rFonts w:ascii="Times New Roman" w:hAnsi="Times New Roman" w:cs="Times New Roman"/>
          <w:sz w:val="28"/>
          <w:szCs w:val="28"/>
        </w:rPr>
        <w:t xml:space="preserve"> skewness of zero.</w:t>
      </w:r>
    </w:p>
    <w:p w14:paraId="1E8E1657" w14:textId="1BBC5156" w:rsidR="00035564" w:rsidRPr="00335700" w:rsidRDefault="00E33B81" w:rsidP="00CB08A5">
      <w:pPr>
        <w:rPr>
          <w:rFonts w:ascii="Times New Roman" w:hAnsi="Times New Roman" w:cs="Times New Roman"/>
          <w:sz w:val="28"/>
          <w:szCs w:val="28"/>
        </w:rPr>
      </w:pPr>
      <w:r w:rsidRPr="00335700">
        <w:rPr>
          <w:rFonts w:ascii="Times New Roman" w:hAnsi="Times New Roman" w:cs="Times New Roman"/>
          <w:sz w:val="28"/>
          <w:szCs w:val="28"/>
        </w:rPr>
        <w:t>When mean,</w:t>
      </w:r>
      <w:r w:rsidR="0045668D" w:rsidRPr="00335700">
        <w:rPr>
          <w:rFonts w:ascii="Times New Roman" w:hAnsi="Times New Roman" w:cs="Times New Roman"/>
          <w:sz w:val="28"/>
          <w:szCs w:val="28"/>
        </w:rPr>
        <w:t xml:space="preserve"> </w:t>
      </w:r>
      <w:r w:rsidRPr="00335700">
        <w:rPr>
          <w:rFonts w:ascii="Times New Roman" w:hAnsi="Times New Roman" w:cs="Times New Roman"/>
          <w:sz w:val="28"/>
          <w:szCs w:val="28"/>
        </w:rPr>
        <w:t xml:space="preserve">median and mode is equal then it is normal distribution </w:t>
      </w:r>
      <w:r w:rsidR="0045668D" w:rsidRPr="00335700">
        <w:rPr>
          <w:rFonts w:ascii="Times New Roman" w:hAnsi="Times New Roman" w:cs="Times New Roman"/>
          <w:sz w:val="28"/>
          <w:szCs w:val="28"/>
        </w:rPr>
        <w:t>and the nature of the skewness is zero.</w:t>
      </w:r>
      <w:r w:rsidR="009B6C38" w:rsidRPr="003357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6CA0E" w14:textId="77777777" w:rsidR="00D759AC" w:rsidRPr="00EB3BF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EB3BFB">
        <w:rPr>
          <w:rFonts w:ascii="Times New Roman" w:hAnsi="Times New Roman" w:cs="Times New Roman"/>
          <w:sz w:val="28"/>
          <w:szCs w:val="28"/>
        </w:rPr>
        <w:t>Q14</w:t>
      </w:r>
      <w:r w:rsidR="00D759AC" w:rsidRPr="00EB3BFB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EB3BFB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EB3BFB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201AA6AD" w14:textId="79A0BAA3" w:rsidR="002734E7" w:rsidRPr="00EB3BFB" w:rsidRDefault="00D821F6" w:rsidP="00CB08A5">
      <w:pPr>
        <w:rPr>
          <w:rFonts w:ascii="Times New Roman" w:hAnsi="Times New Roman" w:cs="Times New Roman"/>
          <w:sz w:val="28"/>
          <w:szCs w:val="28"/>
        </w:rPr>
      </w:pPr>
      <w:r w:rsidRPr="00EB3BFB">
        <w:rPr>
          <w:rFonts w:ascii="Times New Roman" w:hAnsi="Times New Roman" w:cs="Times New Roman"/>
          <w:sz w:val="28"/>
          <w:szCs w:val="28"/>
        </w:rPr>
        <w:t>Solution: when mean&gt;</w:t>
      </w:r>
      <w:proofErr w:type="spellStart"/>
      <w:proofErr w:type="gramStart"/>
      <w:r w:rsidRPr="00EB3BFB">
        <w:rPr>
          <w:rFonts w:ascii="Times New Roman" w:hAnsi="Times New Roman" w:cs="Times New Roman"/>
          <w:sz w:val="28"/>
          <w:szCs w:val="28"/>
        </w:rPr>
        <w:t>median</w:t>
      </w:r>
      <w:r w:rsidR="00BB0277" w:rsidRPr="00EB3BFB">
        <w:rPr>
          <w:rFonts w:ascii="Times New Roman" w:hAnsi="Times New Roman" w:cs="Times New Roman"/>
          <w:sz w:val="28"/>
          <w:szCs w:val="28"/>
        </w:rPr>
        <w:t>,the</w:t>
      </w:r>
      <w:proofErr w:type="spellEnd"/>
      <w:proofErr w:type="gramEnd"/>
      <w:r w:rsidR="00BB0277" w:rsidRPr="00EB3BFB">
        <w:rPr>
          <w:rFonts w:ascii="Times New Roman" w:hAnsi="Times New Roman" w:cs="Times New Roman"/>
          <w:sz w:val="28"/>
          <w:szCs w:val="28"/>
        </w:rPr>
        <w:t xml:space="preserve"> nature of the skewness is positive (positively skewed)</w:t>
      </w:r>
    </w:p>
    <w:p w14:paraId="47FE4BF4" w14:textId="77777777" w:rsidR="00592D46" w:rsidRDefault="00592D46" w:rsidP="00CB08A5">
      <w:pPr>
        <w:rPr>
          <w:sz w:val="28"/>
          <w:szCs w:val="28"/>
        </w:rPr>
      </w:pPr>
    </w:p>
    <w:p w14:paraId="0AAB874D" w14:textId="77777777" w:rsidR="00592D46" w:rsidRDefault="00592D46" w:rsidP="00CB08A5">
      <w:pPr>
        <w:rPr>
          <w:sz w:val="28"/>
          <w:szCs w:val="28"/>
        </w:rPr>
      </w:pPr>
    </w:p>
    <w:p w14:paraId="1F723682" w14:textId="01B4A85C" w:rsidR="00786F22" w:rsidRPr="003E514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E5146">
        <w:rPr>
          <w:rFonts w:ascii="Times New Roman" w:hAnsi="Times New Roman" w:cs="Times New Roman"/>
          <w:sz w:val="28"/>
          <w:szCs w:val="28"/>
        </w:rPr>
        <w:lastRenderedPageBreak/>
        <w:t>Q15</w:t>
      </w:r>
      <w:r w:rsidR="00786F22" w:rsidRPr="003E5146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98217EA" w14:textId="673086DF" w:rsidR="00592D46" w:rsidRPr="003E5146" w:rsidRDefault="00592D46" w:rsidP="00CB08A5">
      <w:pPr>
        <w:rPr>
          <w:rFonts w:ascii="Times New Roman" w:hAnsi="Times New Roman" w:cs="Times New Roman"/>
          <w:sz w:val="28"/>
          <w:szCs w:val="28"/>
        </w:rPr>
      </w:pPr>
      <w:r w:rsidRPr="003E5146">
        <w:rPr>
          <w:rFonts w:ascii="Times New Roman" w:hAnsi="Times New Roman" w:cs="Times New Roman"/>
          <w:sz w:val="28"/>
          <w:szCs w:val="28"/>
        </w:rPr>
        <w:t>Solution:</w:t>
      </w:r>
      <w:r w:rsidR="001A62F9" w:rsidRPr="003E5146">
        <w:rPr>
          <w:rFonts w:ascii="Times New Roman" w:hAnsi="Times New Roman" w:cs="Times New Roman"/>
          <w:sz w:val="28"/>
          <w:szCs w:val="28"/>
        </w:rPr>
        <w:t xml:space="preserve"> when median&gt;</w:t>
      </w:r>
      <w:proofErr w:type="gramStart"/>
      <w:r w:rsidR="001A62F9" w:rsidRPr="003E5146">
        <w:rPr>
          <w:rFonts w:ascii="Times New Roman" w:hAnsi="Times New Roman" w:cs="Times New Roman"/>
          <w:sz w:val="28"/>
          <w:szCs w:val="28"/>
        </w:rPr>
        <w:t>mean ,the</w:t>
      </w:r>
      <w:proofErr w:type="gramEnd"/>
      <w:r w:rsidR="001A62F9" w:rsidRPr="003E5146">
        <w:rPr>
          <w:rFonts w:ascii="Times New Roman" w:hAnsi="Times New Roman" w:cs="Times New Roman"/>
          <w:sz w:val="28"/>
          <w:szCs w:val="28"/>
        </w:rPr>
        <w:t xml:space="preserve"> nature of skewness is negative</w:t>
      </w:r>
      <w:r w:rsidR="0060178D" w:rsidRPr="003E5146">
        <w:rPr>
          <w:rFonts w:ascii="Times New Roman" w:hAnsi="Times New Roman" w:cs="Times New Roman"/>
          <w:sz w:val="28"/>
          <w:szCs w:val="28"/>
        </w:rPr>
        <w:t>(negatively skewed)</w:t>
      </w:r>
    </w:p>
    <w:p w14:paraId="7BA1CE46" w14:textId="77777777" w:rsidR="00786F22" w:rsidRPr="003E514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3E5146">
        <w:rPr>
          <w:rFonts w:ascii="Times New Roman" w:hAnsi="Times New Roman" w:cs="Times New Roman"/>
          <w:sz w:val="28"/>
          <w:szCs w:val="28"/>
        </w:rPr>
        <w:t>Q16</w:t>
      </w:r>
      <w:r w:rsidR="00D309C7" w:rsidRPr="003E5146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3E5146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3E5146">
        <w:rPr>
          <w:rFonts w:ascii="Times New Roman" w:hAnsi="Times New Roman" w:cs="Times New Roman"/>
          <w:sz w:val="28"/>
          <w:szCs w:val="28"/>
        </w:rPr>
        <w:t>a</w:t>
      </w:r>
      <w:r w:rsidR="00D87AA3" w:rsidRPr="003E51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3E5146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6FE4AD12" w14:textId="77777777" w:rsidR="00B44806" w:rsidRPr="003E5146" w:rsidRDefault="002866A3" w:rsidP="00CB08A5">
      <w:pPr>
        <w:rPr>
          <w:rFonts w:ascii="Times New Roman" w:hAnsi="Times New Roman" w:cs="Times New Roman"/>
          <w:sz w:val="28"/>
          <w:szCs w:val="28"/>
        </w:rPr>
      </w:pPr>
      <w:r w:rsidRPr="003E5146">
        <w:rPr>
          <w:rFonts w:ascii="Times New Roman" w:hAnsi="Times New Roman" w:cs="Times New Roman"/>
          <w:sz w:val="28"/>
          <w:szCs w:val="28"/>
        </w:rPr>
        <w:t>Solution</w:t>
      </w:r>
      <w:r w:rsidR="0060178D" w:rsidRPr="003E5146">
        <w:rPr>
          <w:rFonts w:ascii="Times New Roman" w:hAnsi="Times New Roman" w:cs="Times New Roman"/>
          <w:sz w:val="28"/>
          <w:szCs w:val="28"/>
        </w:rPr>
        <w:t xml:space="preserve">: </w:t>
      </w:r>
      <w:r w:rsidR="007113FA" w:rsidRPr="003E5146">
        <w:rPr>
          <w:rFonts w:ascii="Times New Roman" w:hAnsi="Times New Roman" w:cs="Times New Roman"/>
          <w:sz w:val="28"/>
          <w:szCs w:val="28"/>
        </w:rPr>
        <w:t xml:space="preserve">kurtosis refers to the degree of presence </w:t>
      </w:r>
      <w:r w:rsidR="00A81DF9" w:rsidRPr="003E5146">
        <w:rPr>
          <w:rFonts w:ascii="Times New Roman" w:hAnsi="Times New Roman" w:cs="Times New Roman"/>
          <w:sz w:val="28"/>
          <w:szCs w:val="28"/>
        </w:rPr>
        <w:t xml:space="preserve">of outliers in the distribution. It is a </w:t>
      </w:r>
      <w:r w:rsidR="001566B7" w:rsidRPr="003E5146">
        <w:rPr>
          <w:rFonts w:ascii="Times New Roman" w:hAnsi="Times New Roman" w:cs="Times New Roman"/>
          <w:sz w:val="28"/>
          <w:szCs w:val="28"/>
        </w:rPr>
        <w:t>statistical measure to observe whether</w:t>
      </w:r>
      <w:r w:rsidR="00CA0A50" w:rsidRPr="003E5146">
        <w:rPr>
          <w:rFonts w:ascii="Times New Roman" w:hAnsi="Times New Roman" w:cs="Times New Roman"/>
          <w:sz w:val="28"/>
          <w:szCs w:val="28"/>
        </w:rPr>
        <w:t xml:space="preserve"> the data is heavy-tailed or light-tailed</w:t>
      </w:r>
      <w:r w:rsidR="00B44806" w:rsidRPr="003E5146">
        <w:rPr>
          <w:rFonts w:ascii="Times New Roman" w:hAnsi="Times New Roman" w:cs="Times New Roman"/>
          <w:sz w:val="28"/>
          <w:szCs w:val="28"/>
        </w:rPr>
        <w:t xml:space="preserve"> in a normal distribution.</w:t>
      </w:r>
    </w:p>
    <w:p w14:paraId="4A023AD3" w14:textId="77777777" w:rsidR="00164248" w:rsidRPr="003E5146" w:rsidRDefault="00B44806" w:rsidP="00CB08A5">
      <w:pPr>
        <w:rPr>
          <w:rFonts w:ascii="Times New Roman" w:hAnsi="Times New Roman" w:cs="Times New Roman"/>
          <w:sz w:val="28"/>
          <w:szCs w:val="28"/>
        </w:rPr>
      </w:pPr>
      <w:r w:rsidRPr="003E5146">
        <w:rPr>
          <w:rFonts w:ascii="Times New Roman" w:hAnsi="Times New Roman" w:cs="Times New Roman"/>
          <w:sz w:val="28"/>
          <w:szCs w:val="28"/>
        </w:rPr>
        <w:t xml:space="preserve">Normal </w:t>
      </w:r>
      <w:r w:rsidR="000C1015" w:rsidRPr="003E5146">
        <w:rPr>
          <w:rFonts w:ascii="Times New Roman" w:hAnsi="Times New Roman" w:cs="Times New Roman"/>
          <w:sz w:val="28"/>
          <w:szCs w:val="28"/>
        </w:rPr>
        <w:t xml:space="preserve">distribution </w:t>
      </w:r>
      <w:proofErr w:type="gramStart"/>
      <w:r w:rsidR="000C1015" w:rsidRPr="003E5146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="000C1015" w:rsidRPr="003E5146">
        <w:rPr>
          <w:rFonts w:ascii="Times New Roman" w:hAnsi="Times New Roman" w:cs="Times New Roman"/>
          <w:sz w:val="28"/>
          <w:szCs w:val="28"/>
        </w:rPr>
        <w:t xml:space="preserve"> a kurtosis of 3</w:t>
      </w:r>
      <w:r w:rsidR="00164248" w:rsidRPr="003E5146">
        <w:rPr>
          <w:rFonts w:ascii="Times New Roman" w:hAnsi="Times New Roman" w:cs="Times New Roman"/>
          <w:sz w:val="28"/>
          <w:szCs w:val="28"/>
        </w:rPr>
        <w:t>.</w:t>
      </w:r>
    </w:p>
    <w:p w14:paraId="55E3132B" w14:textId="4669A017" w:rsidR="003328BF" w:rsidRPr="003E5146" w:rsidRDefault="003328BF" w:rsidP="003328BF">
      <w:pPr>
        <w:shd w:val="clear" w:color="auto" w:fill="FFFFFF"/>
        <w:spacing w:after="280"/>
        <w:rPr>
          <w:rFonts w:ascii="Times New Roman" w:hAnsi="Times New Roman" w:cs="Times New Roman"/>
          <w:sz w:val="28"/>
          <w:szCs w:val="28"/>
        </w:rPr>
      </w:pPr>
      <w:r w:rsidRPr="003E514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Positive values of kurtosis indicate that distribution is peaked and possesses thick tails. An extreme positive kurtosis indicates a distribution where mo</w:t>
      </w:r>
      <w:r w:rsidR="008C4D76" w:rsidRPr="003E514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st</w:t>
      </w:r>
      <w:r w:rsidRPr="003E514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of the numbers are located in the tails of the distribution instead of around the mean.</w:t>
      </w:r>
    </w:p>
    <w:p w14:paraId="66520024" w14:textId="7F004FCC" w:rsidR="0060178D" w:rsidRDefault="007113F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73445A" w14:textId="77777777" w:rsidR="00D87AA3" w:rsidRPr="009D4AF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9D4AFA">
        <w:rPr>
          <w:rFonts w:ascii="Times New Roman" w:hAnsi="Times New Roman" w:cs="Times New Roman"/>
          <w:sz w:val="28"/>
          <w:szCs w:val="28"/>
        </w:rPr>
        <w:t>Q17</w:t>
      </w:r>
      <w:r w:rsidR="00D87AA3" w:rsidRPr="009D4AFA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9D4AFA">
        <w:rPr>
          <w:rFonts w:ascii="Times New Roman" w:hAnsi="Times New Roman" w:cs="Times New Roman"/>
          <w:sz w:val="28"/>
          <w:szCs w:val="28"/>
        </w:rPr>
        <w:t>a</w:t>
      </w:r>
      <w:r w:rsidR="00D87AA3" w:rsidRPr="009D4AFA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44704C5C" w14:textId="0C85CC3B" w:rsidR="00EB3BFB" w:rsidRPr="009D4AFA" w:rsidRDefault="00B67A00" w:rsidP="00CB08A5">
      <w:pPr>
        <w:rPr>
          <w:rFonts w:ascii="Times New Roman" w:hAnsi="Times New Roman" w:cs="Times New Roman"/>
          <w:sz w:val="28"/>
          <w:szCs w:val="28"/>
        </w:rPr>
      </w:pPr>
      <w:r w:rsidRPr="009D4AFA">
        <w:rPr>
          <w:rFonts w:ascii="Times New Roman" w:hAnsi="Times New Roman" w:cs="Times New Roman"/>
          <w:sz w:val="28"/>
          <w:szCs w:val="28"/>
        </w:rPr>
        <w:t xml:space="preserve">Solution: </w:t>
      </w:r>
      <w:r w:rsidR="009D4AFA">
        <w:rPr>
          <w:rFonts w:ascii="Times New Roman" w:hAnsi="Times New Roman" w:cs="Times New Roman"/>
          <w:sz w:val="28"/>
          <w:szCs w:val="28"/>
        </w:rPr>
        <w:t xml:space="preserve"> A </w:t>
      </w:r>
      <w:r w:rsidR="00624364" w:rsidRPr="009D4AFA">
        <w:rPr>
          <w:rFonts w:ascii="Times New Roman" w:hAnsi="Times New Roman" w:cs="Times New Roman"/>
          <w:sz w:val="28"/>
          <w:szCs w:val="28"/>
        </w:rPr>
        <w:t xml:space="preserve">negative kurtosis having a </w:t>
      </w:r>
      <w:proofErr w:type="gramStart"/>
      <w:r w:rsidR="00624364" w:rsidRPr="009D4AFA">
        <w:rPr>
          <w:rFonts w:ascii="Times New Roman" w:hAnsi="Times New Roman" w:cs="Times New Roman"/>
          <w:sz w:val="28"/>
          <w:szCs w:val="28"/>
        </w:rPr>
        <w:t>l</w:t>
      </w:r>
      <w:r w:rsidR="009D4AFA" w:rsidRPr="009D4AFA">
        <w:rPr>
          <w:rFonts w:ascii="Times New Roman" w:hAnsi="Times New Roman" w:cs="Times New Roman"/>
          <w:sz w:val="28"/>
          <w:szCs w:val="28"/>
        </w:rPr>
        <w:t>ight</w:t>
      </w:r>
      <w:r w:rsidR="00624364" w:rsidRPr="009D4AFA">
        <w:rPr>
          <w:rFonts w:ascii="Times New Roman" w:hAnsi="Times New Roman" w:cs="Times New Roman"/>
          <w:sz w:val="28"/>
          <w:szCs w:val="28"/>
        </w:rPr>
        <w:t>er tail</w:t>
      </w:r>
      <w:r w:rsidR="00E2760A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624364" w:rsidRPr="009D4AFA">
        <w:rPr>
          <w:rFonts w:ascii="Times New Roman" w:hAnsi="Times New Roman" w:cs="Times New Roman"/>
          <w:sz w:val="28"/>
          <w:szCs w:val="28"/>
        </w:rPr>
        <w:t xml:space="preserve"> and stretched </w:t>
      </w:r>
      <w:r w:rsidR="00D34303" w:rsidRPr="009D4AFA">
        <w:rPr>
          <w:rFonts w:ascii="Times New Roman" w:hAnsi="Times New Roman" w:cs="Times New Roman"/>
          <w:sz w:val="28"/>
          <w:szCs w:val="28"/>
        </w:rPr>
        <w:t xml:space="preserve">around </w:t>
      </w:r>
      <w:proofErr w:type="spellStart"/>
      <w:r w:rsidR="00D34303" w:rsidRPr="009D4AFA">
        <w:rPr>
          <w:rFonts w:ascii="Times New Roman" w:hAnsi="Times New Roman" w:cs="Times New Roman"/>
          <w:sz w:val="28"/>
          <w:szCs w:val="28"/>
        </w:rPr>
        <w:t>centre</w:t>
      </w:r>
      <w:proofErr w:type="spellEnd"/>
      <w:r w:rsidR="00D34303" w:rsidRPr="009D4AFA">
        <w:rPr>
          <w:rFonts w:ascii="Times New Roman" w:hAnsi="Times New Roman" w:cs="Times New Roman"/>
          <w:sz w:val="28"/>
          <w:szCs w:val="28"/>
        </w:rPr>
        <w:t xml:space="preserve"> tails means most of the data points are present </w:t>
      </w:r>
      <w:r w:rsidR="006E0DCE" w:rsidRPr="009D4AFA">
        <w:rPr>
          <w:rFonts w:ascii="Times New Roman" w:hAnsi="Times New Roman" w:cs="Times New Roman"/>
          <w:sz w:val="28"/>
          <w:szCs w:val="28"/>
        </w:rPr>
        <w:t>near the mean.</w:t>
      </w:r>
    </w:p>
    <w:p w14:paraId="7850AAC6" w14:textId="321C8E24" w:rsidR="009D4AFA" w:rsidRPr="009D4AFA" w:rsidRDefault="009D4AFA" w:rsidP="009D4AFA">
      <w:pPr>
        <w:shd w:val="clear" w:color="auto" w:fill="FFFFFF"/>
        <w:spacing w:after="280"/>
        <w:rPr>
          <w:rFonts w:ascii="Times New Roman" w:hAnsi="Times New Roman" w:cs="Times New Roman"/>
          <w:sz w:val="28"/>
          <w:szCs w:val="28"/>
        </w:rPr>
      </w:pPr>
      <w:r w:rsidRPr="009D4AFA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A distribution with a negative kurtosis value indicates that the distribution has lighter tails than the normal distribution</w:t>
      </w:r>
      <w:r w:rsidR="00E2760A">
        <w:rPr>
          <w:rFonts w:ascii="Times New Roman" w:eastAsia="Times New Roman" w:hAnsi="Times New Roman" w:cs="Times New Roman"/>
          <w:color w:val="202124"/>
          <w:sz w:val="28"/>
          <w:szCs w:val="28"/>
        </w:rPr>
        <w:t>.</w:t>
      </w:r>
    </w:p>
    <w:p w14:paraId="57E49C65" w14:textId="77777777" w:rsidR="009D4AFA" w:rsidRDefault="009D4AFA" w:rsidP="00CB08A5">
      <w:pPr>
        <w:rPr>
          <w:sz w:val="28"/>
          <w:szCs w:val="28"/>
        </w:rPr>
      </w:pPr>
    </w:p>
    <w:p w14:paraId="2611D9FC" w14:textId="77777777" w:rsidR="00C57628" w:rsidRPr="000F796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0F796D">
        <w:rPr>
          <w:rFonts w:ascii="Times New Roman" w:hAnsi="Times New Roman" w:cs="Times New Roman"/>
          <w:sz w:val="28"/>
          <w:szCs w:val="28"/>
        </w:rPr>
        <w:t>Q18</w:t>
      </w:r>
      <w:r w:rsidR="005438FD" w:rsidRPr="000F796D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0F796D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0F796D" w:rsidRDefault="00BE01FA" w:rsidP="00CB08A5">
      <w:pPr>
        <w:rPr>
          <w:rFonts w:ascii="Times New Roman" w:hAnsi="Times New Roman" w:cs="Times New Roman"/>
          <w:sz w:val="28"/>
          <w:szCs w:val="28"/>
        </w:rPr>
      </w:pPr>
      <w:r w:rsidRPr="000F796D"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2pt;height:113.45pt">
            <v:imagedata r:id="rId10" o:title="Boxplot"/>
          </v:shape>
        </w:pict>
      </w:r>
    </w:p>
    <w:p w14:paraId="72C0EE4A" w14:textId="77777777" w:rsidR="00C57628" w:rsidRPr="000F796D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0F796D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6E8274E1" w14:textId="77777777" w:rsidR="00C57628" w:rsidRPr="000F796D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0F796D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338F98DF" w14:textId="7079D979" w:rsidR="00870DFF" w:rsidRPr="000F796D" w:rsidRDefault="005D1DBF" w:rsidP="00870DFF">
      <w:pPr>
        <w:rPr>
          <w:rFonts w:ascii="Times New Roman" w:hAnsi="Times New Roman" w:cs="Times New Roman"/>
          <w:sz w:val="28"/>
          <w:szCs w:val="28"/>
        </w:rPr>
      </w:pPr>
      <w:r w:rsidRPr="000F796D">
        <w:rPr>
          <w:rFonts w:ascii="Times New Roman" w:hAnsi="Times New Roman" w:cs="Times New Roman"/>
          <w:sz w:val="28"/>
          <w:szCs w:val="28"/>
        </w:rPr>
        <w:lastRenderedPageBreak/>
        <w:t xml:space="preserve">What will be the IQR of the data (approximately)? </w:t>
      </w:r>
      <w:r w:rsidR="004D09A1" w:rsidRPr="000F796D">
        <w:rPr>
          <w:rFonts w:ascii="Times New Roman" w:hAnsi="Times New Roman" w:cs="Times New Roman"/>
          <w:sz w:val="28"/>
          <w:szCs w:val="28"/>
        </w:rPr>
        <w:br/>
      </w:r>
      <w:r w:rsidR="004D09A1" w:rsidRPr="000F796D">
        <w:rPr>
          <w:rFonts w:ascii="Times New Roman" w:hAnsi="Times New Roman" w:cs="Times New Roman"/>
          <w:sz w:val="28"/>
          <w:szCs w:val="28"/>
        </w:rPr>
        <w:br/>
      </w:r>
      <w:r w:rsidR="00870DFF" w:rsidRPr="000F796D">
        <w:rPr>
          <w:rFonts w:ascii="Times New Roman" w:hAnsi="Times New Roman" w:cs="Times New Roman"/>
          <w:sz w:val="28"/>
          <w:szCs w:val="28"/>
        </w:rPr>
        <w:t xml:space="preserve">solution: </w:t>
      </w:r>
    </w:p>
    <w:p w14:paraId="26E86759" w14:textId="44662361" w:rsidR="00870DFF" w:rsidRPr="000F796D" w:rsidRDefault="00870DFF" w:rsidP="00870DFF">
      <w:pPr>
        <w:rPr>
          <w:rFonts w:ascii="Times New Roman" w:hAnsi="Times New Roman" w:cs="Times New Roman"/>
          <w:sz w:val="28"/>
          <w:szCs w:val="28"/>
        </w:rPr>
      </w:pPr>
      <w:r w:rsidRPr="000F796D">
        <w:rPr>
          <w:rFonts w:ascii="Times New Roman" w:hAnsi="Times New Roman" w:cs="Times New Roman"/>
          <w:sz w:val="28"/>
          <w:szCs w:val="28"/>
        </w:rPr>
        <w:t>a) first 25% of data value is less than 10, next 25% of data value lies between 10 to 15.</w:t>
      </w:r>
      <w:r w:rsidR="00FB0918" w:rsidRPr="000F796D">
        <w:rPr>
          <w:rFonts w:ascii="Times New Roman" w:hAnsi="Times New Roman" w:cs="Times New Roman"/>
          <w:sz w:val="28"/>
          <w:szCs w:val="28"/>
        </w:rPr>
        <w:t>2</w:t>
      </w:r>
      <w:r w:rsidRPr="000F796D">
        <w:rPr>
          <w:rFonts w:ascii="Times New Roman" w:hAnsi="Times New Roman" w:cs="Times New Roman"/>
          <w:sz w:val="28"/>
          <w:szCs w:val="28"/>
        </w:rPr>
        <w:t>, next 25% of data value lies between 15.</w:t>
      </w:r>
      <w:r w:rsidR="00FB0918" w:rsidRPr="000F796D">
        <w:rPr>
          <w:rFonts w:ascii="Times New Roman" w:hAnsi="Times New Roman" w:cs="Times New Roman"/>
          <w:sz w:val="28"/>
          <w:szCs w:val="28"/>
        </w:rPr>
        <w:t>2</w:t>
      </w:r>
      <w:r w:rsidRPr="000F796D">
        <w:rPr>
          <w:rFonts w:ascii="Times New Roman" w:hAnsi="Times New Roman" w:cs="Times New Roman"/>
          <w:sz w:val="28"/>
          <w:szCs w:val="28"/>
        </w:rPr>
        <w:t xml:space="preserve"> to 18.</w:t>
      </w:r>
      <w:r w:rsidR="00FB0918" w:rsidRPr="000F796D">
        <w:rPr>
          <w:rFonts w:ascii="Times New Roman" w:hAnsi="Times New Roman" w:cs="Times New Roman"/>
          <w:sz w:val="28"/>
          <w:szCs w:val="28"/>
        </w:rPr>
        <w:t>1</w:t>
      </w:r>
      <w:r w:rsidRPr="000F796D">
        <w:rPr>
          <w:rFonts w:ascii="Times New Roman" w:hAnsi="Times New Roman" w:cs="Times New Roman"/>
          <w:sz w:val="28"/>
          <w:szCs w:val="28"/>
        </w:rPr>
        <w:t xml:space="preserve"> and last 25% of data value is greater than 18.</w:t>
      </w:r>
      <w:r w:rsidR="00605738" w:rsidRPr="000F796D">
        <w:rPr>
          <w:rFonts w:ascii="Times New Roman" w:hAnsi="Times New Roman" w:cs="Times New Roman"/>
          <w:sz w:val="28"/>
          <w:szCs w:val="28"/>
        </w:rPr>
        <w:t>1</w:t>
      </w:r>
    </w:p>
    <w:p w14:paraId="3CD18DFC" w14:textId="77777777" w:rsidR="00870DFF" w:rsidRPr="000F796D" w:rsidRDefault="00870DFF" w:rsidP="00870DFF">
      <w:pPr>
        <w:rPr>
          <w:rFonts w:ascii="Times New Roman" w:hAnsi="Times New Roman" w:cs="Times New Roman"/>
          <w:sz w:val="28"/>
          <w:szCs w:val="28"/>
        </w:rPr>
      </w:pPr>
      <w:r w:rsidRPr="000F796D">
        <w:rPr>
          <w:rFonts w:ascii="Times New Roman" w:hAnsi="Times New Roman" w:cs="Times New Roman"/>
          <w:sz w:val="28"/>
          <w:szCs w:val="28"/>
        </w:rPr>
        <w:t>b) According to boxplot, median &gt; mean.</w:t>
      </w:r>
    </w:p>
    <w:p w14:paraId="4E40CF6B" w14:textId="77777777" w:rsidR="00870DFF" w:rsidRPr="000F796D" w:rsidRDefault="00870DFF" w:rsidP="00870DFF">
      <w:pPr>
        <w:rPr>
          <w:rFonts w:ascii="Times New Roman" w:hAnsi="Times New Roman" w:cs="Times New Roman"/>
          <w:sz w:val="28"/>
          <w:szCs w:val="28"/>
        </w:rPr>
      </w:pPr>
      <w:r w:rsidRPr="000F796D">
        <w:rPr>
          <w:rFonts w:ascii="Times New Roman" w:hAnsi="Times New Roman" w:cs="Times New Roman"/>
          <w:sz w:val="28"/>
          <w:szCs w:val="28"/>
        </w:rPr>
        <w:tab/>
        <w:t>So, the nature of skewness is negatively skewness.</w:t>
      </w:r>
    </w:p>
    <w:p w14:paraId="276211AA" w14:textId="0C56ABC8" w:rsidR="00870DFF" w:rsidRPr="000F796D" w:rsidRDefault="00870DFF" w:rsidP="00870DFF">
      <w:pPr>
        <w:rPr>
          <w:rFonts w:ascii="Times New Roman" w:hAnsi="Times New Roman" w:cs="Times New Roman"/>
          <w:sz w:val="28"/>
          <w:szCs w:val="28"/>
        </w:rPr>
      </w:pPr>
      <w:r w:rsidRPr="000F796D">
        <w:rPr>
          <w:rFonts w:ascii="Times New Roman" w:hAnsi="Times New Roman" w:cs="Times New Roman"/>
          <w:sz w:val="28"/>
          <w:szCs w:val="28"/>
        </w:rPr>
        <w:t>c) Here Q1=10, Q2=15.</w:t>
      </w:r>
      <w:r w:rsidR="00605738" w:rsidRPr="000F796D">
        <w:rPr>
          <w:rFonts w:ascii="Times New Roman" w:hAnsi="Times New Roman" w:cs="Times New Roman"/>
          <w:sz w:val="28"/>
          <w:szCs w:val="28"/>
        </w:rPr>
        <w:t>2</w:t>
      </w:r>
      <w:r w:rsidRPr="000F796D">
        <w:rPr>
          <w:rFonts w:ascii="Times New Roman" w:hAnsi="Times New Roman" w:cs="Times New Roman"/>
          <w:sz w:val="28"/>
          <w:szCs w:val="28"/>
        </w:rPr>
        <w:t xml:space="preserve"> and Q3=18.</w:t>
      </w:r>
      <w:r w:rsidR="00605738" w:rsidRPr="000F796D">
        <w:rPr>
          <w:rFonts w:ascii="Times New Roman" w:hAnsi="Times New Roman" w:cs="Times New Roman"/>
          <w:sz w:val="28"/>
          <w:szCs w:val="28"/>
        </w:rPr>
        <w:t>1</w:t>
      </w:r>
    </w:p>
    <w:p w14:paraId="310E9FCC" w14:textId="6955D30C" w:rsidR="004D09A1" w:rsidRDefault="00870DFF" w:rsidP="00CB08A5">
      <w:pPr>
        <w:rPr>
          <w:sz w:val="28"/>
          <w:szCs w:val="28"/>
        </w:rPr>
      </w:pPr>
      <w:r w:rsidRPr="000F796D">
        <w:rPr>
          <w:rFonts w:ascii="Times New Roman" w:hAnsi="Times New Roman" w:cs="Times New Roman"/>
          <w:sz w:val="28"/>
          <w:szCs w:val="28"/>
        </w:rPr>
        <w:tab/>
        <w:t>So, IQR is 18.</w:t>
      </w:r>
      <w:r w:rsidR="00605738" w:rsidRPr="000F796D">
        <w:rPr>
          <w:rFonts w:ascii="Times New Roman" w:hAnsi="Times New Roman" w:cs="Times New Roman"/>
          <w:sz w:val="28"/>
          <w:szCs w:val="28"/>
        </w:rPr>
        <w:t>1</w:t>
      </w:r>
      <w:r w:rsidRPr="000F796D">
        <w:rPr>
          <w:rFonts w:ascii="Times New Roman" w:hAnsi="Times New Roman" w:cs="Times New Roman"/>
          <w:sz w:val="28"/>
          <w:szCs w:val="28"/>
        </w:rPr>
        <w:t>-10=8.</w:t>
      </w:r>
      <w:r w:rsidR="00945ECA">
        <w:rPr>
          <w:rFonts w:ascii="Times New Roman" w:hAnsi="Times New Roman" w:cs="Times New Roman"/>
          <w:sz w:val="28"/>
          <w:szCs w:val="28"/>
        </w:rPr>
        <w:t>1</w:t>
      </w:r>
    </w:p>
    <w:p w14:paraId="191514E0" w14:textId="77777777" w:rsidR="004D09A1" w:rsidRPr="0060753A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60753A">
        <w:rPr>
          <w:rFonts w:ascii="Times New Roman" w:hAnsi="Times New Roman" w:cs="Times New Roman"/>
          <w:sz w:val="28"/>
          <w:szCs w:val="28"/>
        </w:rPr>
        <w:t>Q19</w:t>
      </w:r>
      <w:r w:rsidR="004D09A1" w:rsidRPr="0060753A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60753A" w:rsidRDefault="00BE01FA" w:rsidP="00CB08A5">
      <w:pPr>
        <w:rPr>
          <w:rFonts w:ascii="Times New Roman" w:hAnsi="Times New Roman" w:cs="Times New Roman"/>
          <w:sz w:val="28"/>
          <w:szCs w:val="28"/>
        </w:rPr>
      </w:pPr>
      <w:r w:rsidRPr="0060753A"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1pt;height:169.65pt">
            <v:imagedata r:id="rId11" o:title="Box1"/>
          </v:shape>
        </w:pict>
      </w:r>
    </w:p>
    <w:p w14:paraId="09B4DEB8" w14:textId="77777777" w:rsidR="006723AD" w:rsidRPr="0060753A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60753A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60753A">
        <w:rPr>
          <w:rFonts w:ascii="Times New Roman" w:hAnsi="Times New Roman" w:cs="Times New Roman"/>
          <w:sz w:val="28"/>
          <w:szCs w:val="28"/>
        </w:rPr>
        <w:t>.</w:t>
      </w:r>
    </w:p>
    <w:p w14:paraId="1A9ECA6B" w14:textId="3655DA68" w:rsidR="00945ECA" w:rsidRPr="0060753A" w:rsidRDefault="00945ECA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3A">
        <w:rPr>
          <w:rFonts w:ascii="Times New Roman" w:hAnsi="Times New Roman" w:cs="Times New Roman"/>
          <w:sz w:val="28"/>
          <w:szCs w:val="28"/>
        </w:rPr>
        <w:t xml:space="preserve">Solution: </w:t>
      </w:r>
      <w:r w:rsidR="00560764" w:rsidRPr="0060753A">
        <w:rPr>
          <w:rFonts w:ascii="Times New Roman" w:hAnsi="Times New Roman" w:cs="Times New Roman"/>
          <w:sz w:val="28"/>
          <w:szCs w:val="28"/>
        </w:rPr>
        <w:t xml:space="preserve"> from 1</w:t>
      </w:r>
      <w:r w:rsidR="00560764" w:rsidRPr="0060753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560764" w:rsidRPr="0060753A">
        <w:rPr>
          <w:rFonts w:ascii="Times New Roman" w:hAnsi="Times New Roman" w:cs="Times New Roman"/>
          <w:sz w:val="28"/>
          <w:szCs w:val="28"/>
        </w:rPr>
        <w:t xml:space="preserve"> boxplot: </w:t>
      </w:r>
    </w:p>
    <w:p w14:paraId="5C0E3C4C" w14:textId="19A08E56" w:rsidR="00560764" w:rsidRPr="0060753A" w:rsidRDefault="00D62CB4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3A">
        <w:rPr>
          <w:rFonts w:ascii="Times New Roman" w:hAnsi="Times New Roman" w:cs="Times New Roman"/>
          <w:sz w:val="28"/>
          <w:szCs w:val="28"/>
        </w:rPr>
        <w:t xml:space="preserve">The values </w:t>
      </w:r>
      <w:proofErr w:type="gramStart"/>
      <w:r w:rsidR="00D1509B" w:rsidRPr="0060753A">
        <w:rPr>
          <w:rFonts w:ascii="Times New Roman" w:hAnsi="Times New Roman" w:cs="Times New Roman"/>
          <w:sz w:val="28"/>
          <w:szCs w:val="28"/>
        </w:rPr>
        <w:t>lies</w:t>
      </w:r>
      <w:proofErr w:type="gramEnd"/>
      <w:r w:rsidR="00D1509B" w:rsidRPr="0060753A">
        <w:rPr>
          <w:rFonts w:ascii="Times New Roman" w:hAnsi="Times New Roman" w:cs="Times New Roman"/>
          <w:sz w:val="28"/>
          <w:szCs w:val="28"/>
        </w:rPr>
        <w:t xml:space="preserve"> between 245 to 290. The first 25 % </w:t>
      </w:r>
      <w:r w:rsidR="006642FE" w:rsidRPr="0060753A">
        <w:rPr>
          <w:rFonts w:ascii="Times New Roman" w:hAnsi="Times New Roman" w:cs="Times New Roman"/>
          <w:sz w:val="28"/>
          <w:szCs w:val="28"/>
        </w:rPr>
        <w:t xml:space="preserve">of values lies between 245 to 255 next 25% of values lies between </w:t>
      </w:r>
      <w:r w:rsidR="00B93B4E" w:rsidRPr="0060753A">
        <w:rPr>
          <w:rFonts w:ascii="Times New Roman" w:hAnsi="Times New Roman" w:cs="Times New Roman"/>
          <w:sz w:val="28"/>
          <w:szCs w:val="28"/>
        </w:rPr>
        <w:t xml:space="preserve">255 to 265 and next 25% values </w:t>
      </w:r>
      <w:proofErr w:type="gramStart"/>
      <w:r w:rsidR="00B93B4E" w:rsidRPr="0060753A">
        <w:rPr>
          <w:rFonts w:ascii="Times New Roman" w:hAnsi="Times New Roman" w:cs="Times New Roman"/>
          <w:sz w:val="28"/>
          <w:szCs w:val="28"/>
        </w:rPr>
        <w:t>lies</w:t>
      </w:r>
      <w:proofErr w:type="gramEnd"/>
      <w:r w:rsidR="00B93B4E" w:rsidRPr="0060753A">
        <w:rPr>
          <w:rFonts w:ascii="Times New Roman" w:hAnsi="Times New Roman" w:cs="Times New Roman"/>
          <w:sz w:val="28"/>
          <w:szCs w:val="28"/>
        </w:rPr>
        <w:t xml:space="preserve"> between </w:t>
      </w:r>
      <w:r w:rsidR="0034736E" w:rsidRPr="0060753A">
        <w:rPr>
          <w:rFonts w:ascii="Times New Roman" w:hAnsi="Times New Roman" w:cs="Times New Roman"/>
          <w:sz w:val="28"/>
          <w:szCs w:val="28"/>
        </w:rPr>
        <w:t>2</w:t>
      </w:r>
      <w:r w:rsidR="0015164D" w:rsidRPr="0060753A">
        <w:rPr>
          <w:rFonts w:ascii="Times New Roman" w:hAnsi="Times New Roman" w:cs="Times New Roman"/>
          <w:sz w:val="28"/>
          <w:szCs w:val="28"/>
        </w:rPr>
        <w:t xml:space="preserve">65 </w:t>
      </w:r>
      <w:r w:rsidR="0034736E" w:rsidRPr="0060753A">
        <w:rPr>
          <w:rFonts w:ascii="Times New Roman" w:hAnsi="Times New Roman" w:cs="Times New Roman"/>
          <w:sz w:val="28"/>
          <w:szCs w:val="28"/>
        </w:rPr>
        <w:t>to 2</w:t>
      </w:r>
      <w:r w:rsidR="0015164D" w:rsidRPr="0060753A">
        <w:rPr>
          <w:rFonts w:ascii="Times New Roman" w:hAnsi="Times New Roman" w:cs="Times New Roman"/>
          <w:sz w:val="28"/>
          <w:szCs w:val="28"/>
        </w:rPr>
        <w:t>8</w:t>
      </w:r>
      <w:r w:rsidR="0034736E" w:rsidRPr="0060753A">
        <w:rPr>
          <w:rFonts w:ascii="Times New Roman" w:hAnsi="Times New Roman" w:cs="Times New Roman"/>
          <w:sz w:val="28"/>
          <w:szCs w:val="28"/>
        </w:rPr>
        <w:t>0.</w:t>
      </w:r>
      <w:r w:rsidR="0015164D" w:rsidRPr="0060753A">
        <w:rPr>
          <w:rFonts w:ascii="Times New Roman" w:hAnsi="Times New Roman" w:cs="Times New Roman"/>
          <w:sz w:val="28"/>
          <w:szCs w:val="28"/>
        </w:rPr>
        <w:t xml:space="preserve">last 25% values lies between </w:t>
      </w:r>
      <w:r w:rsidR="0023071F" w:rsidRPr="0060753A">
        <w:rPr>
          <w:rFonts w:ascii="Times New Roman" w:hAnsi="Times New Roman" w:cs="Times New Roman"/>
          <w:sz w:val="28"/>
          <w:szCs w:val="28"/>
        </w:rPr>
        <w:t>280 to 290.</w:t>
      </w:r>
    </w:p>
    <w:p w14:paraId="78DED15E" w14:textId="77777777" w:rsidR="001A558C" w:rsidRPr="0060753A" w:rsidRDefault="0034736E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18A402" w14:textId="07984D6C" w:rsidR="0034736E" w:rsidRPr="0060753A" w:rsidRDefault="0034736E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3A">
        <w:rPr>
          <w:rFonts w:ascii="Times New Roman" w:hAnsi="Times New Roman" w:cs="Times New Roman"/>
          <w:sz w:val="28"/>
          <w:szCs w:val="28"/>
        </w:rPr>
        <w:t>From 2</w:t>
      </w:r>
      <w:r w:rsidRPr="0060753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60753A">
        <w:rPr>
          <w:rFonts w:ascii="Times New Roman" w:hAnsi="Times New Roman" w:cs="Times New Roman"/>
          <w:sz w:val="28"/>
          <w:szCs w:val="28"/>
        </w:rPr>
        <w:t xml:space="preserve"> boxplot</w:t>
      </w:r>
      <w:r w:rsidR="001A558C" w:rsidRPr="0060753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14EAD9" w14:textId="77777777" w:rsidR="001A558C" w:rsidRPr="0060753A" w:rsidRDefault="001A558C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F79E908" w14:textId="5195B549" w:rsidR="001A558C" w:rsidRPr="0060753A" w:rsidRDefault="001A558C" w:rsidP="001A558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753A">
        <w:rPr>
          <w:rFonts w:ascii="Times New Roman" w:hAnsi="Times New Roman" w:cs="Times New Roman"/>
          <w:sz w:val="28"/>
          <w:szCs w:val="28"/>
        </w:rPr>
        <w:t xml:space="preserve">The values </w:t>
      </w:r>
      <w:proofErr w:type="gramStart"/>
      <w:r w:rsidRPr="0060753A">
        <w:rPr>
          <w:rFonts w:ascii="Times New Roman" w:hAnsi="Times New Roman" w:cs="Times New Roman"/>
          <w:sz w:val="28"/>
          <w:szCs w:val="28"/>
        </w:rPr>
        <w:t>lies</w:t>
      </w:r>
      <w:proofErr w:type="gramEnd"/>
      <w:r w:rsidRPr="0060753A">
        <w:rPr>
          <w:rFonts w:ascii="Times New Roman" w:hAnsi="Times New Roman" w:cs="Times New Roman"/>
          <w:sz w:val="28"/>
          <w:szCs w:val="28"/>
        </w:rPr>
        <w:t xml:space="preserve"> between </w:t>
      </w:r>
      <w:r w:rsidR="0046601E" w:rsidRPr="0060753A">
        <w:rPr>
          <w:rFonts w:ascii="Times New Roman" w:hAnsi="Times New Roman" w:cs="Times New Roman"/>
          <w:sz w:val="28"/>
          <w:szCs w:val="28"/>
        </w:rPr>
        <w:t>190</w:t>
      </w:r>
      <w:r w:rsidRPr="0060753A">
        <w:rPr>
          <w:rFonts w:ascii="Times New Roman" w:hAnsi="Times New Roman" w:cs="Times New Roman"/>
          <w:sz w:val="28"/>
          <w:szCs w:val="28"/>
        </w:rPr>
        <w:t xml:space="preserve"> to </w:t>
      </w:r>
      <w:r w:rsidR="0046601E" w:rsidRPr="0060753A">
        <w:rPr>
          <w:rFonts w:ascii="Times New Roman" w:hAnsi="Times New Roman" w:cs="Times New Roman"/>
          <w:sz w:val="28"/>
          <w:szCs w:val="28"/>
        </w:rPr>
        <w:t>340</w:t>
      </w:r>
      <w:r w:rsidRPr="0060753A">
        <w:rPr>
          <w:rFonts w:ascii="Times New Roman" w:hAnsi="Times New Roman" w:cs="Times New Roman"/>
          <w:sz w:val="28"/>
          <w:szCs w:val="28"/>
        </w:rPr>
        <w:t xml:space="preserve">. The first 25 % of values lies between </w:t>
      </w:r>
      <w:r w:rsidR="0046601E" w:rsidRPr="0060753A">
        <w:rPr>
          <w:rFonts w:ascii="Times New Roman" w:hAnsi="Times New Roman" w:cs="Times New Roman"/>
          <w:sz w:val="28"/>
          <w:szCs w:val="28"/>
        </w:rPr>
        <w:t>190</w:t>
      </w:r>
      <w:r w:rsidRPr="0060753A">
        <w:rPr>
          <w:rFonts w:ascii="Times New Roman" w:hAnsi="Times New Roman" w:cs="Times New Roman"/>
          <w:sz w:val="28"/>
          <w:szCs w:val="28"/>
        </w:rPr>
        <w:t xml:space="preserve"> to 2</w:t>
      </w:r>
      <w:r w:rsidR="0046601E" w:rsidRPr="0060753A">
        <w:rPr>
          <w:rFonts w:ascii="Times New Roman" w:hAnsi="Times New Roman" w:cs="Times New Roman"/>
          <w:sz w:val="28"/>
          <w:szCs w:val="28"/>
        </w:rPr>
        <w:t>2</w:t>
      </w:r>
      <w:r w:rsidRPr="0060753A">
        <w:rPr>
          <w:rFonts w:ascii="Times New Roman" w:hAnsi="Times New Roman" w:cs="Times New Roman"/>
          <w:sz w:val="28"/>
          <w:szCs w:val="28"/>
        </w:rPr>
        <w:t>5 next 25% of values lies between 2</w:t>
      </w:r>
      <w:r w:rsidR="00E46547" w:rsidRPr="0060753A">
        <w:rPr>
          <w:rFonts w:ascii="Times New Roman" w:hAnsi="Times New Roman" w:cs="Times New Roman"/>
          <w:sz w:val="28"/>
          <w:szCs w:val="28"/>
        </w:rPr>
        <w:t>25</w:t>
      </w:r>
      <w:r w:rsidRPr="0060753A">
        <w:rPr>
          <w:rFonts w:ascii="Times New Roman" w:hAnsi="Times New Roman" w:cs="Times New Roman"/>
          <w:sz w:val="28"/>
          <w:szCs w:val="28"/>
        </w:rPr>
        <w:t xml:space="preserve"> to 2</w:t>
      </w:r>
      <w:r w:rsidR="00E46547" w:rsidRPr="0060753A">
        <w:rPr>
          <w:rFonts w:ascii="Times New Roman" w:hAnsi="Times New Roman" w:cs="Times New Roman"/>
          <w:sz w:val="28"/>
          <w:szCs w:val="28"/>
        </w:rPr>
        <w:t>5</w:t>
      </w:r>
      <w:r w:rsidRPr="0060753A">
        <w:rPr>
          <w:rFonts w:ascii="Times New Roman" w:hAnsi="Times New Roman" w:cs="Times New Roman"/>
          <w:sz w:val="28"/>
          <w:szCs w:val="28"/>
        </w:rPr>
        <w:t xml:space="preserve">5 and next 25% values </w:t>
      </w:r>
      <w:proofErr w:type="gramStart"/>
      <w:r w:rsidRPr="0060753A">
        <w:rPr>
          <w:rFonts w:ascii="Times New Roman" w:hAnsi="Times New Roman" w:cs="Times New Roman"/>
          <w:sz w:val="28"/>
          <w:szCs w:val="28"/>
        </w:rPr>
        <w:t>lies</w:t>
      </w:r>
      <w:proofErr w:type="gramEnd"/>
      <w:r w:rsidRPr="0060753A">
        <w:rPr>
          <w:rFonts w:ascii="Times New Roman" w:hAnsi="Times New Roman" w:cs="Times New Roman"/>
          <w:sz w:val="28"/>
          <w:szCs w:val="28"/>
        </w:rPr>
        <w:t xml:space="preserve"> between 2</w:t>
      </w:r>
      <w:r w:rsidR="00E46547" w:rsidRPr="0060753A">
        <w:rPr>
          <w:rFonts w:ascii="Times New Roman" w:hAnsi="Times New Roman" w:cs="Times New Roman"/>
          <w:sz w:val="28"/>
          <w:szCs w:val="28"/>
        </w:rPr>
        <w:t>55</w:t>
      </w:r>
      <w:r w:rsidRPr="0060753A">
        <w:rPr>
          <w:rFonts w:ascii="Times New Roman" w:hAnsi="Times New Roman" w:cs="Times New Roman"/>
          <w:sz w:val="28"/>
          <w:szCs w:val="28"/>
        </w:rPr>
        <w:t xml:space="preserve"> to</w:t>
      </w:r>
      <w:r w:rsidR="0023071F" w:rsidRPr="0060753A">
        <w:rPr>
          <w:rFonts w:ascii="Times New Roman" w:hAnsi="Times New Roman" w:cs="Times New Roman"/>
          <w:sz w:val="28"/>
          <w:szCs w:val="28"/>
        </w:rPr>
        <w:t xml:space="preserve"> 305.last 25% </w:t>
      </w:r>
      <w:r w:rsidR="004F406F" w:rsidRPr="0060753A">
        <w:rPr>
          <w:rFonts w:ascii="Times New Roman" w:hAnsi="Times New Roman" w:cs="Times New Roman"/>
          <w:sz w:val="28"/>
          <w:szCs w:val="28"/>
        </w:rPr>
        <w:t>values lies between 305 to 340</w:t>
      </w:r>
      <w:r w:rsidR="00523AFA" w:rsidRPr="0060753A">
        <w:rPr>
          <w:rFonts w:ascii="Times New Roman" w:hAnsi="Times New Roman" w:cs="Times New Roman"/>
          <w:sz w:val="28"/>
          <w:szCs w:val="28"/>
        </w:rPr>
        <w:t>.</w:t>
      </w:r>
    </w:p>
    <w:p w14:paraId="359E4AE8" w14:textId="5C10ADE6" w:rsidR="000C4D48" w:rsidRPr="0060753A" w:rsidRDefault="000C4D48" w:rsidP="000C4D48">
      <w:pPr>
        <w:rPr>
          <w:rFonts w:ascii="Times New Roman" w:hAnsi="Times New Roman" w:cs="Times New Roman"/>
          <w:sz w:val="28"/>
          <w:szCs w:val="28"/>
        </w:rPr>
      </w:pPr>
      <w:r w:rsidRPr="0060753A">
        <w:rPr>
          <w:rFonts w:ascii="Times New Roman" w:hAnsi="Times New Roman" w:cs="Times New Roman"/>
          <w:sz w:val="28"/>
          <w:szCs w:val="28"/>
        </w:rPr>
        <w:lastRenderedPageBreak/>
        <w:t xml:space="preserve">Therefore, by comparing </w:t>
      </w:r>
      <w:r w:rsidR="00C10594" w:rsidRPr="0060753A">
        <w:rPr>
          <w:rFonts w:ascii="Times New Roman" w:hAnsi="Times New Roman" w:cs="Times New Roman"/>
          <w:sz w:val="28"/>
          <w:szCs w:val="28"/>
        </w:rPr>
        <w:t xml:space="preserve">the </w:t>
      </w:r>
      <w:r w:rsidRPr="0060753A">
        <w:rPr>
          <w:rFonts w:ascii="Times New Roman" w:hAnsi="Times New Roman" w:cs="Times New Roman"/>
          <w:sz w:val="28"/>
          <w:szCs w:val="28"/>
        </w:rPr>
        <w:t>both boxplot</w:t>
      </w:r>
      <w:r w:rsidR="00C10594" w:rsidRPr="0060753A">
        <w:rPr>
          <w:rFonts w:ascii="Times New Roman" w:hAnsi="Times New Roman" w:cs="Times New Roman"/>
          <w:sz w:val="28"/>
          <w:szCs w:val="28"/>
        </w:rPr>
        <w:t>s</w:t>
      </w:r>
      <w:r w:rsidRPr="0060753A">
        <w:rPr>
          <w:rFonts w:ascii="Times New Roman" w:hAnsi="Times New Roman" w:cs="Times New Roman"/>
          <w:sz w:val="28"/>
          <w:szCs w:val="28"/>
        </w:rPr>
        <w:t xml:space="preserve">, </w:t>
      </w:r>
      <w:r w:rsidR="00C10594" w:rsidRPr="0060753A">
        <w:rPr>
          <w:rFonts w:ascii="Times New Roman" w:hAnsi="Times New Roman" w:cs="Times New Roman"/>
          <w:sz w:val="28"/>
          <w:szCs w:val="28"/>
        </w:rPr>
        <w:t>we</w:t>
      </w:r>
      <w:r w:rsidRPr="0060753A">
        <w:rPr>
          <w:rFonts w:ascii="Times New Roman" w:hAnsi="Times New Roman" w:cs="Times New Roman"/>
          <w:sz w:val="28"/>
          <w:szCs w:val="28"/>
        </w:rPr>
        <w:t xml:space="preserve"> can say that the median value of both distribution is same but in 1</w:t>
      </w:r>
      <w:r w:rsidRPr="0060753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60753A">
        <w:rPr>
          <w:rFonts w:ascii="Times New Roman" w:hAnsi="Times New Roman" w:cs="Times New Roman"/>
          <w:sz w:val="28"/>
          <w:szCs w:val="28"/>
        </w:rPr>
        <w:t xml:space="preserve"> distribution most of value is similar or nearly comparison of 2</w:t>
      </w:r>
      <w:r w:rsidRPr="0060753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60753A">
        <w:rPr>
          <w:rFonts w:ascii="Times New Roman" w:hAnsi="Times New Roman" w:cs="Times New Roman"/>
          <w:sz w:val="28"/>
          <w:szCs w:val="28"/>
        </w:rPr>
        <w:t xml:space="preserve"> distribution.</w:t>
      </w:r>
    </w:p>
    <w:p w14:paraId="14AC79FB" w14:textId="77777777" w:rsidR="000C4D48" w:rsidRPr="0060753A" w:rsidRDefault="000C4D48" w:rsidP="000C4D48">
      <w:pPr>
        <w:rPr>
          <w:rFonts w:ascii="Times New Roman" w:hAnsi="Times New Roman" w:cs="Times New Roman"/>
          <w:sz w:val="28"/>
          <w:szCs w:val="28"/>
        </w:rPr>
      </w:pPr>
      <w:r w:rsidRPr="0060753A">
        <w:rPr>
          <w:rFonts w:ascii="Times New Roman" w:hAnsi="Times New Roman" w:cs="Times New Roman"/>
          <w:sz w:val="28"/>
          <w:szCs w:val="28"/>
        </w:rPr>
        <w:t>The IQR for 1</w:t>
      </w:r>
      <w:r w:rsidRPr="0060753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60753A">
        <w:rPr>
          <w:rFonts w:ascii="Times New Roman" w:hAnsi="Times New Roman" w:cs="Times New Roman"/>
          <w:sz w:val="28"/>
          <w:szCs w:val="28"/>
        </w:rPr>
        <w:t xml:space="preserve"> distribution is 280-255=25</w:t>
      </w:r>
    </w:p>
    <w:p w14:paraId="19947085" w14:textId="781A4EC9" w:rsidR="00945ECA" w:rsidRPr="0060753A" w:rsidRDefault="000C4D48" w:rsidP="0060753A">
      <w:pPr>
        <w:rPr>
          <w:rFonts w:ascii="Times New Roman" w:hAnsi="Times New Roman" w:cs="Times New Roman"/>
          <w:sz w:val="28"/>
          <w:szCs w:val="28"/>
        </w:rPr>
      </w:pPr>
      <w:r w:rsidRPr="0060753A">
        <w:rPr>
          <w:rFonts w:ascii="Times New Roman" w:hAnsi="Times New Roman" w:cs="Times New Roman"/>
          <w:sz w:val="28"/>
          <w:szCs w:val="28"/>
        </w:rPr>
        <w:t>The IQR for 2</w:t>
      </w:r>
      <w:r w:rsidRPr="0060753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60753A">
        <w:rPr>
          <w:rFonts w:ascii="Times New Roman" w:hAnsi="Times New Roman" w:cs="Times New Roman"/>
          <w:sz w:val="28"/>
          <w:szCs w:val="28"/>
        </w:rPr>
        <w:t xml:space="preserve"> distribution is 305-225=80</w:t>
      </w:r>
    </w:p>
    <w:p w14:paraId="0DF8FE73" w14:textId="77777777" w:rsidR="00945ECA" w:rsidRDefault="00945ECA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6EAD6B44" w:rsidR="007A3B9F" w:rsidRPr="005277A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>Q 20</w:t>
      </w:r>
      <w:r w:rsidR="007A3B9F" w:rsidRPr="005277AD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5277AD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5277A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5277AD">
        <w:rPr>
          <w:rFonts w:ascii="Times New Roman" w:hAnsi="Times New Roman" w:cs="Times New Roman"/>
          <w:sz w:val="28"/>
          <w:szCs w:val="28"/>
        </w:rPr>
        <w:t>Cars</w:t>
      </w:r>
      <w:r w:rsidRPr="005277AD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5277A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5277AD">
        <w:rPr>
          <w:rFonts w:ascii="Times New Roman" w:hAnsi="Times New Roman" w:cs="Times New Roman"/>
          <w:sz w:val="28"/>
          <w:szCs w:val="28"/>
        </w:rPr>
        <w:t xml:space="preserve">MPG </w:t>
      </w:r>
      <w:r w:rsidRPr="005277AD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5277AD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5277AD">
        <w:rPr>
          <w:rFonts w:ascii="Times New Roman" w:hAnsi="Times New Roman" w:cs="Times New Roman"/>
          <w:sz w:val="28"/>
          <w:szCs w:val="28"/>
        </w:rPr>
        <w:t>Cars</w:t>
      </w:r>
      <w:r w:rsidRPr="005277AD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5277AD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5277AD">
        <w:rPr>
          <w:rFonts w:ascii="Times New Roman" w:hAnsi="Times New Roman" w:cs="Times New Roman"/>
          <w:sz w:val="28"/>
          <w:szCs w:val="28"/>
        </w:rPr>
        <w:t>MPG</w:t>
      </w:r>
      <w:r w:rsidRPr="005277A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5277AD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5277A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>P(</w:t>
      </w:r>
      <w:r w:rsidR="00360870" w:rsidRPr="005277AD">
        <w:rPr>
          <w:rFonts w:ascii="Times New Roman" w:hAnsi="Times New Roman" w:cs="Times New Roman"/>
          <w:sz w:val="28"/>
          <w:szCs w:val="28"/>
        </w:rPr>
        <w:t>MPG</w:t>
      </w:r>
      <w:r w:rsidRPr="005277AD">
        <w:rPr>
          <w:rFonts w:ascii="Times New Roman" w:hAnsi="Times New Roman" w:cs="Times New Roman"/>
          <w:sz w:val="28"/>
          <w:szCs w:val="28"/>
        </w:rPr>
        <w:t>&gt;</w:t>
      </w:r>
      <w:r w:rsidR="00360870" w:rsidRPr="005277AD">
        <w:rPr>
          <w:rFonts w:ascii="Times New Roman" w:hAnsi="Times New Roman" w:cs="Times New Roman"/>
          <w:sz w:val="28"/>
          <w:szCs w:val="28"/>
        </w:rPr>
        <w:t>38</w:t>
      </w:r>
      <w:r w:rsidRPr="005277AD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5277A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>P(</w:t>
      </w:r>
      <w:r w:rsidR="00360870" w:rsidRPr="005277AD">
        <w:rPr>
          <w:rFonts w:ascii="Times New Roman" w:hAnsi="Times New Roman" w:cs="Times New Roman"/>
          <w:sz w:val="28"/>
          <w:szCs w:val="28"/>
        </w:rPr>
        <w:t>MPG</w:t>
      </w:r>
      <w:r w:rsidRPr="005277AD">
        <w:rPr>
          <w:rFonts w:ascii="Times New Roman" w:hAnsi="Times New Roman" w:cs="Times New Roman"/>
          <w:sz w:val="28"/>
          <w:szCs w:val="28"/>
        </w:rPr>
        <w:t>&lt;</w:t>
      </w:r>
      <w:r w:rsidR="00360870" w:rsidRPr="005277AD">
        <w:rPr>
          <w:rFonts w:ascii="Times New Roman" w:hAnsi="Times New Roman" w:cs="Times New Roman"/>
          <w:sz w:val="28"/>
          <w:szCs w:val="28"/>
        </w:rPr>
        <w:t>40</w:t>
      </w:r>
      <w:r w:rsidRPr="005277AD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2FE18696" w:rsidR="007A3B9F" w:rsidRPr="005277AD" w:rsidRDefault="007A3B9F" w:rsidP="000A206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>P (</w:t>
      </w:r>
      <w:r w:rsidR="00360870" w:rsidRPr="005277AD">
        <w:rPr>
          <w:rFonts w:ascii="Times New Roman" w:hAnsi="Times New Roman" w:cs="Times New Roman"/>
          <w:sz w:val="28"/>
          <w:szCs w:val="28"/>
        </w:rPr>
        <w:t>20</w:t>
      </w:r>
      <w:r w:rsidRPr="005277AD">
        <w:rPr>
          <w:rFonts w:ascii="Times New Roman" w:hAnsi="Times New Roman" w:cs="Times New Roman"/>
          <w:sz w:val="28"/>
          <w:szCs w:val="28"/>
        </w:rPr>
        <w:t>&lt;</w:t>
      </w:r>
      <w:r w:rsidR="00360870" w:rsidRPr="005277AD">
        <w:rPr>
          <w:rFonts w:ascii="Times New Roman" w:hAnsi="Times New Roman" w:cs="Times New Roman"/>
          <w:sz w:val="28"/>
          <w:szCs w:val="28"/>
        </w:rPr>
        <w:t>MPG</w:t>
      </w:r>
      <w:r w:rsidRPr="005277AD">
        <w:rPr>
          <w:rFonts w:ascii="Times New Roman" w:hAnsi="Times New Roman" w:cs="Times New Roman"/>
          <w:sz w:val="28"/>
          <w:szCs w:val="28"/>
        </w:rPr>
        <w:t>&lt;</w:t>
      </w:r>
      <w:r w:rsidR="00360870" w:rsidRPr="005277AD">
        <w:rPr>
          <w:rFonts w:ascii="Times New Roman" w:hAnsi="Times New Roman" w:cs="Times New Roman"/>
          <w:sz w:val="28"/>
          <w:szCs w:val="28"/>
        </w:rPr>
        <w:t>50</w:t>
      </w:r>
      <w:r w:rsidRPr="005277AD">
        <w:rPr>
          <w:rFonts w:ascii="Times New Roman" w:hAnsi="Times New Roman" w:cs="Times New Roman"/>
          <w:sz w:val="28"/>
          <w:szCs w:val="28"/>
        </w:rPr>
        <w:t>)</w:t>
      </w:r>
    </w:p>
    <w:p w14:paraId="12E54A61" w14:textId="238EA924" w:rsidR="007A3B9F" w:rsidRPr="005277AD" w:rsidRDefault="000A206C" w:rsidP="007A3B9F">
      <w:pPr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 xml:space="preserve"> Solution: file attached</w:t>
      </w:r>
      <w:r w:rsidR="00E030F5" w:rsidRPr="005277AD">
        <w:rPr>
          <w:rFonts w:ascii="Times New Roman" w:hAnsi="Times New Roman" w:cs="Times New Roman"/>
          <w:sz w:val="28"/>
          <w:szCs w:val="28"/>
        </w:rPr>
        <w:t xml:space="preserve"> in the name of “a_1 Q20 sol vin”</w:t>
      </w:r>
    </w:p>
    <w:p w14:paraId="01632636" w14:textId="77777777" w:rsidR="007A3B9F" w:rsidRPr="005277A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>Q 21</w:t>
      </w:r>
      <w:r w:rsidR="007A3B9F" w:rsidRPr="005277AD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5277A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5277AD">
        <w:rPr>
          <w:rFonts w:ascii="Times New Roman" w:hAnsi="Times New Roman" w:cs="Times New Roman"/>
          <w:sz w:val="28"/>
          <w:szCs w:val="28"/>
        </w:rPr>
        <w:t>MPG</w:t>
      </w:r>
      <w:r w:rsidRPr="005277AD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5277AD">
        <w:rPr>
          <w:rFonts w:ascii="Times New Roman" w:hAnsi="Times New Roman" w:cs="Times New Roman"/>
          <w:sz w:val="28"/>
          <w:szCs w:val="28"/>
        </w:rPr>
        <w:t>Cars</w:t>
      </w:r>
      <w:r w:rsidRPr="005277AD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5277AD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5277AD">
        <w:rPr>
          <w:rFonts w:ascii="Times New Roman" w:hAnsi="Times New Roman" w:cs="Times New Roman"/>
          <w:sz w:val="28"/>
          <w:szCs w:val="28"/>
        </w:rPr>
        <w:t>Cars.csv</w:t>
      </w:r>
    </w:p>
    <w:p w14:paraId="1687F037" w14:textId="4827167F" w:rsidR="007A3B9F" w:rsidRPr="005277AD" w:rsidRDefault="00A773E8" w:rsidP="00256837">
      <w:pPr>
        <w:ind w:left="720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 xml:space="preserve">Solution: file attached in the of </w:t>
      </w:r>
      <w:proofErr w:type="gramStart"/>
      <w:r w:rsidRPr="005277AD">
        <w:rPr>
          <w:rFonts w:ascii="Times New Roman" w:hAnsi="Times New Roman" w:cs="Times New Roman"/>
          <w:sz w:val="28"/>
          <w:szCs w:val="28"/>
        </w:rPr>
        <w:t>“ a</w:t>
      </w:r>
      <w:proofErr w:type="gramEnd"/>
      <w:r w:rsidRPr="005277AD">
        <w:rPr>
          <w:rFonts w:ascii="Times New Roman" w:hAnsi="Times New Roman" w:cs="Times New Roman"/>
          <w:sz w:val="28"/>
          <w:szCs w:val="28"/>
        </w:rPr>
        <w:t xml:space="preserve">_1 </w:t>
      </w:r>
      <w:r w:rsidR="00256837" w:rsidRPr="005277AD">
        <w:rPr>
          <w:rFonts w:ascii="Times New Roman" w:hAnsi="Times New Roman" w:cs="Times New Roman"/>
          <w:sz w:val="28"/>
          <w:szCs w:val="28"/>
        </w:rPr>
        <w:t>Q21_a sol vin”</w:t>
      </w:r>
    </w:p>
    <w:p w14:paraId="78173456" w14:textId="77777777" w:rsidR="007A3B9F" w:rsidRPr="005277A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5277AD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5277AD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5277AD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5277AD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5277AD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1C26682D" w:rsidR="007A3B9F" w:rsidRPr="005277AD" w:rsidRDefault="00F853AE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277AD"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 w:rsidRPr="005277AD">
        <w:rPr>
          <w:rFonts w:ascii="Times New Roman" w:hAnsi="Times New Roman" w:cs="Times New Roman"/>
          <w:sz w:val="28"/>
          <w:szCs w:val="28"/>
        </w:rPr>
        <w:t xml:space="preserve"> file attached in the of “</w:t>
      </w:r>
      <w:r w:rsidR="00B2155A" w:rsidRPr="005277AD">
        <w:rPr>
          <w:rFonts w:ascii="Times New Roman" w:hAnsi="Times New Roman" w:cs="Times New Roman"/>
          <w:sz w:val="28"/>
          <w:szCs w:val="28"/>
        </w:rPr>
        <w:t>a_1 Q21_b sol vin”</w:t>
      </w:r>
    </w:p>
    <w:p w14:paraId="05D7D48C" w14:textId="77777777" w:rsidR="005277AD" w:rsidRPr="005277AD" w:rsidRDefault="005277AD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77777777" w:rsidR="007A3B9F" w:rsidRPr="005277AD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>Q 22</w:t>
      </w:r>
      <w:r w:rsidR="007A3B9F" w:rsidRPr="005277AD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5277A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5277AD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5277AD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5277AD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65A3AF44" w14:textId="668D6753" w:rsidR="00B2155A" w:rsidRPr="005277AD" w:rsidRDefault="00B2155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>Solution: file att</w:t>
      </w:r>
      <w:r w:rsidR="006F3171" w:rsidRPr="005277AD">
        <w:rPr>
          <w:rFonts w:ascii="Times New Roman" w:hAnsi="Times New Roman" w:cs="Times New Roman"/>
          <w:sz w:val="28"/>
          <w:szCs w:val="28"/>
        </w:rPr>
        <w:t>ached in the name of “a_Q22 sol vin”</w:t>
      </w:r>
    </w:p>
    <w:p w14:paraId="11B5CCD0" w14:textId="77777777" w:rsidR="005277AD" w:rsidRPr="005277AD" w:rsidRDefault="005277AD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26C3AB" w14:textId="77777777" w:rsidR="005277AD" w:rsidRPr="005277AD" w:rsidRDefault="005277AD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77777777" w:rsidR="00E605D6" w:rsidRPr="005277AD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5277AD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277AD">
        <w:rPr>
          <w:rFonts w:ascii="Times New Roman" w:hAnsi="Times New Roman" w:cs="Times New Roman"/>
          <w:sz w:val="28"/>
          <w:szCs w:val="28"/>
        </w:rPr>
        <w:t>25</w:t>
      </w:r>
    </w:p>
    <w:p w14:paraId="7B6C8195" w14:textId="37715027" w:rsidR="00935A49" w:rsidRPr="005277AD" w:rsidRDefault="00F67F81" w:rsidP="00CB08A5">
      <w:pPr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sz w:val="28"/>
          <w:szCs w:val="28"/>
        </w:rPr>
        <w:lastRenderedPageBreak/>
        <w:t>Solution: file attached in the name of “a_1 Q23 sol vin”</w:t>
      </w:r>
    </w:p>
    <w:p w14:paraId="45206584" w14:textId="1A216C9C" w:rsidR="002818A0" w:rsidRPr="005277AD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77AD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5277AD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5277AD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5277A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5277AD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5277AD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5277AD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5277AD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277A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277A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277A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277AD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</w:t>
      </w:r>
    </w:p>
    <w:p w14:paraId="06E3618F" w14:textId="77777777" w:rsidR="00302B26" w:rsidRPr="005277AD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5277AD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5277AD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7D87210" w14:textId="46B5B430" w:rsidR="00F67F81" w:rsidRPr="005277AD" w:rsidRDefault="00F67F8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solution: </w:t>
      </w:r>
    </w:p>
    <w:p w14:paraId="5C572982" w14:textId="60CAACED" w:rsidR="00D44288" w:rsidRPr="005277AD" w:rsidRDefault="00CB702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assuming null hypothesis as h</w:t>
      </w:r>
      <w:proofErr w:type="gramStart"/>
      <w:r w:rsidR="00887360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="00241052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 xml:space="preserve">  </w:t>
      </w:r>
      <w:r w:rsidR="00241052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gramEnd"/>
      <w:r w:rsidR="00241052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80602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avg life of bulb = 260 days</w:t>
      </w:r>
    </w:p>
    <w:p w14:paraId="054F4226" w14:textId="4AD61B9D" w:rsidR="00716746" w:rsidRPr="005277AD" w:rsidRDefault="0071674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alternative hypothesis as h</w:t>
      </w: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 xml:space="preserve">1 </w:t>
      </w: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avg </w:t>
      </w:r>
      <w:r w:rsidR="008D0D1E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life of bulb </w:t>
      </w:r>
      <w:r w:rsidR="00AD4D8E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≠ 260 days</w:t>
      </w:r>
    </w:p>
    <w:p w14:paraId="2F7D223C" w14:textId="4DA0738C" w:rsidR="00DB6C45" w:rsidRPr="005277AD" w:rsidRDefault="00F85EDC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calculation refer file “</w:t>
      </w:r>
      <w:r w:rsidR="007507B6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a_1 Q24 sol vin”</w:t>
      </w:r>
    </w:p>
    <w:p w14:paraId="1BBCFE53" w14:textId="48256D72" w:rsidR="007F28AE" w:rsidRPr="005277AD" w:rsidRDefault="007F28AE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probability that </w:t>
      </w:r>
      <w:r w:rsidR="00FE3349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18 </w:t>
      </w: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randomly selected bulbs would have an average life of no more than </w:t>
      </w:r>
      <w:r w:rsidR="00FE3349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260 </w:t>
      </w: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days</w:t>
      </w:r>
      <w:r w:rsidR="00FE3349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</w:t>
      </w:r>
      <w:r w:rsidR="000732E5"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0.3216</w:t>
      </w:r>
    </w:p>
    <w:p w14:paraId="30F8F1A2" w14:textId="77777777" w:rsidR="007507B6" w:rsidRPr="005277AD" w:rsidRDefault="007507B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5277AD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5277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52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2B90B" w14:textId="77777777" w:rsidR="007762FB" w:rsidRDefault="007762FB" w:rsidP="007762FB">
      <w:pPr>
        <w:spacing w:after="0" w:line="240" w:lineRule="auto"/>
      </w:pPr>
      <w:r>
        <w:separator/>
      </w:r>
    </w:p>
  </w:endnote>
  <w:endnote w:type="continuationSeparator" w:id="0">
    <w:p w14:paraId="7A06B8E5" w14:textId="77777777" w:rsidR="007762FB" w:rsidRDefault="007762FB" w:rsidP="0077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D36B8" w14:textId="77777777" w:rsidR="007762FB" w:rsidRDefault="007762FB" w:rsidP="007762FB">
      <w:pPr>
        <w:spacing w:after="0" w:line="240" w:lineRule="auto"/>
      </w:pPr>
      <w:r>
        <w:separator/>
      </w:r>
    </w:p>
  </w:footnote>
  <w:footnote w:type="continuationSeparator" w:id="0">
    <w:p w14:paraId="49DE48A2" w14:textId="77777777" w:rsidR="007762FB" w:rsidRDefault="007762FB" w:rsidP="0077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295"/>
    <w:multiLevelType w:val="multilevel"/>
    <w:tmpl w:val="03786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84059"/>
    <w:multiLevelType w:val="multilevel"/>
    <w:tmpl w:val="D1A89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B2D30"/>
    <w:multiLevelType w:val="multilevel"/>
    <w:tmpl w:val="B2AC1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6E66F57"/>
    <w:multiLevelType w:val="multilevel"/>
    <w:tmpl w:val="34F89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6916487">
    <w:abstractNumId w:val="1"/>
  </w:num>
  <w:num w:numId="2" w16cid:durableId="203296484">
    <w:abstractNumId w:val="5"/>
  </w:num>
  <w:num w:numId="3" w16cid:durableId="147286715">
    <w:abstractNumId w:val="9"/>
  </w:num>
  <w:num w:numId="4" w16cid:durableId="1343967055">
    <w:abstractNumId w:val="2"/>
  </w:num>
  <w:num w:numId="5" w16cid:durableId="427581289">
    <w:abstractNumId w:val="3"/>
  </w:num>
  <w:num w:numId="6" w16cid:durableId="763263202">
    <w:abstractNumId w:val="8"/>
  </w:num>
  <w:num w:numId="7" w16cid:durableId="1574310662">
    <w:abstractNumId w:val="4"/>
  </w:num>
  <w:num w:numId="8" w16cid:durableId="181282752">
    <w:abstractNumId w:val="7"/>
  </w:num>
  <w:num w:numId="9" w16cid:durableId="1031033481">
    <w:abstractNumId w:val="0"/>
  </w:num>
  <w:num w:numId="10" w16cid:durableId="134894246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nayak Prakash Katti">
    <w15:presenceInfo w15:providerId="Windows Live" w15:userId="bc867f5b5baa99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124C"/>
    <w:rsid w:val="000120F6"/>
    <w:rsid w:val="00022704"/>
    <w:rsid w:val="00035564"/>
    <w:rsid w:val="000501C9"/>
    <w:rsid w:val="00062B94"/>
    <w:rsid w:val="000732E5"/>
    <w:rsid w:val="00083863"/>
    <w:rsid w:val="000A206C"/>
    <w:rsid w:val="000A4CC4"/>
    <w:rsid w:val="000B36AF"/>
    <w:rsid w:val="000B417C"/>
    <w:rsid w:val="000C1015"/>
    <w:rsid w:val="000C1E9A"/>
    <w:rsid w:val="000C4D48"/>
    <w:rsid w:val="000D69F4"/>
    <w:rsid w:val="000F2D83"/>
    <w:rsid w:val="000F6614"/>
    <w:rsid w:val="000F796D"/>
    <w:rsid w:val="00105DC4"/>
    <w:rsid w:val="001148B1"/>
    <w:rsid w:val="00124954"/>
    <w:rsid w:val="001475B5"/>
    <w:rsid w:val="0015164D"/>
    <w:rsid w:val="00154CA1"/>
    <w:rsid w:val="001566B7"/>
    <w:rsid w:val="00164248"/>
    <w:rsid w:val="00174B50"/>
    <w:rsid w:val="001864D6"/>
    <w:rsid w:val="00190F7C"/>
    <w:rsid w:val="001A558C"/>
    <w:rsid w:val="001A62F9"/>
    <w:rsid w:val="002078BC"/>
    <w:rsid w:val="00216A45"/>
    <w:rsid w:val="0023071F"/>
    <w:rsid w:val="00241052"/>
    <w:rsid w:val="0025048C"/>
    <w:rsid w:val="00256837"/>
    <w:rsid w:val="00266B62"/>
    <w:rsid w:val="002734E7"/>
    <w:rsid w:val="00277EEE"/>
    <w:rsid w:val="002818A0"/>
    <w:rsid w:val="0028213D"/>
    <w:rsid w:val="002866A3"/>
    <w:rsid w:val="00293532"/>
    <w:rsid w:val="002A04CE"/>
    <w:rsid w:val="002A16BD"/>
    <w:rsid w:val="002A6694"/>
    <w:rsid w:val="002C2C82"/>
    <w:rsid w:val="002E0863"/>
    <w:rsid w:val="002E26A3"/>
    <w:rsid w:val="002E78B5"/>
    <w:rsid w:val="00302B26"/>
    <w:rsid w:val="003328BF"/>
    <w:rsid w:val="00332ECB"/>
    <w:rsid w:val="00335700"/>
    <w:rsid w:val="00336529"/>
    <w:rsid w:val="0034736E"/>
    <w:rsid w:val="00355272"/>
    <w:rsid w:val="00356878"/>
    <w:rsid w:val="00360870"/>
    <w:rsid w:val="003655F1"/>
    <w:rsid w:val="00367934"/>
    <w:rsid w:val="00382E86"/>
    <w:rsid w:val="00384A8C"/>
    <w:rsid w:val="00386A96"/>
    <w:rsid w:val="00396AEA"/>
    <w:rsid w:val="003A03BA"/>
    <w:rsid w:val="003B01D0"/>
    <w:rsid w:val="003D0A4F"/>
    <w:rsid w:val="003E5146"/>
    <w:rsid w:val="003F354C"/>
    <w:rsid w:val="003F5B3F"/>
    <w:rsid w:val="003F7D14"/>
    <w:rsid w:val="004057D8"/>
    <w:rsid w:val="00405AF4"/>
    <w:rsid w:val="00437040"/>
    <w:rsid w:val="004512AE"/>
    <w:rsid w:val="0045668D"/>
    <w:rsid w:val="0046601E"/>
    <w:rsid w:val="00485F85"/>
    <w:rsid w:val="00494A7E"/>
    <w:rsid w:val="004C689E"/>
    <w:rsid w:val="004D09A1"/>
    <w:rsid w:val="004F406F"/>
    <w:rsid w:val="004F4DE4"/>
    <w:rsid w:val="00501B28"/>
    <w:rsid w:val="00523AFA"/>
    <w:rsid w:val="005277AD"/>
    <w:rsid w:val="005438A0"/>
    <w:rsid w:val="005438FD"/>
    <w:rsid w:val="005447AB"/>
    <w:rsid w:val="00555C8B"/>
    <w:rsid w:val="00560764"/>
    <w:rsid w:val="00592D46"/>
    <w:rsid w:val="005D1DBF"/>
    <w:rsid w:val="005E36B7"/>
    <w:rsid w:val="0060178D"/>
    <w:rsid w:val="00602417"/>
    <w:rsid w:val="00605738"/>
    <w:rsid w:val="0060753A"/>
    <w:rsid w:val="00624364"/>
    <w:rsid w:val="006432DB"/>
    <w:rsid w:val="006556CD"/>
    <w:rsid w:val="0066364B"/>
    <w:rsid w:val="006636EE"/>
    <w:rsid w:val="006642FE"/>
    <w:rsid w:val="00671A1C"/>
    <w:rsid w:val="006723AD"/>
    <w:rsid w:val="00676D33"/>
    <w:rsid w:val="00691C40"/>
    <w:rsid w:val="006953A0"/>
    <w:rsid w:val="006A0816"/>
    <w:rsid w:val="006B41D8"/>
    <w:rsid w:val="006D7AA1"/>
    <w:rsid w:val="006E0DCE"/>
    <w:rsid w:val="006E0ED4"/>
    <w:rsid w:val="006F3171"/>
    <w:rsid w:val="00703D98"/>
    <w:rsid w:val="00706CEB"/>
    <w:rsid w:val="00707DE3"/>
    <w:rsid w:val="007113FA"/>
    <w:rsid w:val="007119F9"/>
    <w:rsid w:val="00716746"/>
    <w:rsid w:val="00724454"/>
    <w:rsid w:val="007273CD"/>
    <w:rsid w:val="007300FB"/>
    <w:rsid w:val="007467D4"/>
    <w:rsid w:val="007507B6"/>
    <w:rsid w:val="007671FB"/>
    <w:rsid w:val="00767DDF"/>
    <w:rsid w:val="007762FB"/>
    <w:rsid w:val="00786F22"/>
    <w:rsid w:val="007A3B9F"/>
    <w:rsid w:val="007A522C"/>
    <w:rsid w:val="007B3B91"/>
    <w:rsid w:val="007B7F44"/>
    <w:rsid w:val="007F28AE"/>
    <w:rsid w:val="008104BD"/>
    <w:rsid w:val="00815E2C"/>
    <w:rsid w:val="00840698"/>
    <w:rsid w:val="008443FB"/>
    <w:rsid w:val="008513B7"/>
    <w:rsid w:val="0085246E"/>
    <w:rsid w:val="00854A7D"/>
    <w:rsid w:val="00867680"/>
    <w:rsid w:val="00870DFF"/>
    <w:rsid w:val="00874459"/>
    <w:rsid w:val="00885EB9"/>
    <w:rsid w:val="00887360"/>
    <w:rsid w:val="00891BCC"/>
    <w:rsid w:val="008A1A1E"/>
    <w:rsid w:val="008B2CB7"/>
    <w:rsid w:val="008C4D76"/>
    <w:rsid w:val="008D0D1E"/>
    <w:rsid w:val="008E4679"/>
    <w:rsid w:val="008F127D"/>
    <w:rsid w:val="008F27FC"/>
    <w:rsid w:val="009043E8"/>
    <w:rsid w:val="009142A7"/>
    <w:rsid w:val="00923E3B"/>
    <w:rsid w:val="00925C8A"/>
    <w:rsid w:val="00935A49"/>
    <w:rsid w:val="00945ECA"/>
    <w:rsid w:val="00972626"/>
    <w:rsid w:val="00972829"/>
    <w:rsid w:val="00990162"/>
    <w:rsid w:val="009B6C38"/>
    <w:rsid w:val="009C584A"/>
    <w:rsid w:val="009D4AFA"/>
    <w:rsid w:val="009D6E8A"/>
    <w:rsid w:val="009E2E80"/>
    <w:rsid w:val="009F0F72"/>
    <w:rsid w:val="009F2F05"/>
    <w:rsid w:val="00A04468"/>
    <w:rsid w:val="00A33397"/>
    <w:rsid w:val="00A42BB4"/>
    <w:rsid w:val="00A50B04"/>
    <w:rsid w:val="00A6020E"/>
    <w:rsid w:val="00A65A59"/>
    <w:rsid w:val="00A773E8"/>
    <w:rsid w:val="00A80602"/>
    <w:rsid w:val="00A81DF9"/>
    <w:rsid w:val="00AA44EF"/>
    <w:rsid w:val="00AB0E5D"/>
    <w:rsid w:val="00AB6D51"/>
    <w:rsid w:val="00AB6ED2"/>
    <w:rsid w:val="00AD4D8E"/>
    <w:rsid w:val="00AE66E4"/>
    <w:rsid w:val="00AE7AC3"/>
    <w:rsid w:val="00B147F2"/>
    <w:rsid w:val="00B2155A"/>
    <w:rsid w:val="00B22C7F"/>
    <w:rsid w:val="00B44806"/>
    <w:rsid w:val="00B57D8B"/>
    <w:rsid w:val="00B6290B"/>
    <w:rsid w:val="00B67A00"/>
    <w:rsid w:val="00B70222"/>
    <w:rsid w:val="00B721C2"/>
    <w:rsid w:val="00B93B4E"/>
    <w:rsid w:val="00B94C6C"/>
    <w:rsid w:val="00BA0859"/>
    <w:rsid w:val="00BB0277"/>
    <w:rsid w:val="00BB442F"/>
    <w:rsid w:val="00BB68E7"/>
    <w:rsid w:val="00BC5748"/>
    <w:rsid w:val="00BE52EB"/>
    <w:rsid w:val="00BE6CBD"/>
    <w:rsid w:val="00BF683B"/>
    <w:rsid w:val="00C0691D"/>
    <w:rsid w:val="00C10594"/>
    <w:rsid w:val="00C14533"/>
    <w:rsid w:val="00C33C43"/>
    <w:rsid w:val="00C3590D"/>
    <w:rsid w:val="00C41684"/>
    <w:rsid w:val="00C50D38"/>
    <w:rsid w:val="00C54375"/>
    <w:rsid w:val="00C57628"/>
    <w:rsid w:val="00C700CD"/>
    <w:rsid w:val="00C76165"/>
    <w:rsid w:val="00C91BA5"/>
    <w:rsid w:val="00CA0A50"/>
    <w:rsid w:val="00CB08A5"/>
    <w:rsid w:val="00CB7021"/>
    <w:rsid w:val="00CC3DE9"/>
    <w:rsid w:val="00CF55CC"/>
    <w:rsid w:val="00D0132E"/>
    <w:rsid w:val="00D1509B"/>
    <w:rsid w:val="00D309C7"/>
    <w:rsid w:val="00D34303"/>
    <w:rsid w:val="00D44288"/>
    <w:rsid w:val="00D54518"/>
    <w:rsid w:val="00D610DF"/>
    <w:rsid w:val="00D62CB4"/>
    <w:rsid w:val="00D74923"/>
    <w:rsid w:val="00D759AC"/>
    <w:rsid w:val="00D821F6"/>
    <w:rsid w:val="00D87AA3"/>
    <w:rsid w:val="00DB650D"/>
    <w:rsid w:val="00DB6C45"/>
    <w:rsid w:val="00DD5854"/>
    <w:rsid w:val="00DF0B60"/>
    <w:rsid w:val="00DF2567"/>
    <w:rsid w:val="00DF5E67"/>
    <w:rsid w:val="00E030F5"/>
    <w:rsid w:val="00E2760A"/>
    <w:rsid w:val="00E33B81"/>
    <w:rsid w:val="00E46547"/>
    <w:rsid w:val="00E46CE7"/>
    <w:rsid w:val="00E605D6"/>
    <w:rsid w:val="00EB3BFB"/>
    <w:rsid w:val="00EB6B5E"/>
    <w:rsid w:val="00EF70C9"/>
    <w:rsid w:val="00F407B7"/>
    <w:rsid w:val="00F547C0"/>
    <w:rsid w:val="00F67F81"/>
    <w:rsid w:val="00F72B21"/>
    <w:rsid w:val="00F77B2C"/>
    <w:rsid w:val="00F853AE"/>
    <w:rsid w:val="00F85EDC"/>
    <w:rsid w:val="00F933C5"/>
    <w:rsid w:val="00FB0918"/>
    <w:rsid w:val="00FC5BF8"/>
    <w:rsid w:val="00FC6C2D"/>
    <w:rsid w:val="00FE334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91BC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6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FB"/>
  </w:style>
  <w:style w:type="paragraph" w:styleId="Footer">
    <w:name w:val="footer"/>
    <w:basedOn w:val="Normal"/>
    <w:link w:val="FooterChar"/>
    <w:uiPriority w:val="99"/>
    <w:unhideWhenUsed/>
    <w:rsid w:val="00776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E0E8-E333-434F-98C2-F4C23F34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Vinayak Prakash Katti</cp:lastModifiedBy>
  <cp:revision>2</cp:revision>
  <dcterms:created xsi:type="dcterms:W3CDTF">2022-12-15T20:44:00Z</dcterms:created>
  <dcterms:modified xsi:type="dcterms:W3CDTF">2022-12-15T20:44:00Z</dcterms:modified>
</cp:coreProperties>
</file>